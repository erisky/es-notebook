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F3" w:rsidRPr="00691F45" w:rsidRDefault="00203FF3" w:rsidP="00203FF3">
      <w:pPr>
        <w:rPr>
          <w:lang w:eastAsia="zh-TW"/>
        </w:rPr>
      </w:pPr>
    </w:p>
    <w:p w:rsidR="00EF6A28" w:rsidRPr="00E73BCE" w:rsidRDefault="001C35CC" w:rsidP="00EF6A28">
      <w:pPr>
        <w:rPr>
          <w:b/>
          <w:sz w:val="28"/>
          <w:szCs w:val="28"/>
          <w:lang w:eastAsia="zh-TW"/>
        </w:rPr>
      </w:pPr>
      <w:r>
        <w:rPr>
          <w:rFonts w:hint="eastAsia"/>
          <w:b/>
          <w:sz w:val="28"/>
          <w:szCs w:val="28"/>
          <w:lang w:eastAsia="zh-TW"/>
        </w:rPr>
        <w:t>Revision History</w:t>
      </w:r>
    </w:p>
    <w:p w:rsidR="00EF6A28" w:rsidRDefault="00EF6A28" w:rsidP="00EF6A28">
      <w:pPr>
        <w:rPr>
          <w:lang w:eastAsia="zh-TW"/>
        </w:rPr>
      </w:pPr>
    </w:p>
    <w:tbl>
      <w:tblPr>
        <w:tblW w:w="949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1908"/>
        <w:gridCol w:w="3739"/>
        <w:gridCol w:w="1724"/>
      </w:tblGrid>
      <w:tr w:rsidR="00604A32" w:rsidRPr="00BC2B8C" w:rsidTr="0078518E">
        <w:trPr>
          <w:jc w:val="center"/>
        </w:trPr>
        <w:tc>
          <w:tcPr>
            <w:tcW w:w="2127" w:type="dxa"/>
            <w:shd w:val="clear" w:color="auto" w:fill="BFBFBF" w:themeFill="background1" w:themeFillShade="BF"/>
          </w:tcPr>
          <w:p w:rsidR="00691F45" w:rsidRPr="00BC2B8C" w:rsidRDefault="001C35CC" w:rsidP="00691F45">
            <w:pPr>
              <w:rPr>
                <w:color w:val="000000"/>
                <w:sz w:val="24"/>
                <w:szCs w:val="24"/>
              </w:rPr>
            </w:pPr>
            <w:r>
              <w:rPr>
                <w:rFonts w:hint="eastAsia"/>
                <w:color w:val="000000"/>
                <w:sz w:val="24"/>
                <w:szCs w:val="24"/>
                <w:lang w:eastAsia="zh-TW"/>
              </w:rPr>
              <w:t>Revision number</w:t>
            </w:r>
          </w:p>
        </w:tc>
        <w:tc>
          <w:tcPr>
            <w:tcW w:w="1908" w:type="dxa"/>
            <w:shd w:val="clear" w:color="auto" w:fill="BFBFBF" w:themeFill="background1" w:themeFillShade="BF"/>
          </w:tcPr>
          <w:p w:rsidR="00691F45" w:rsidRPr="00BC2B8C" w:rsidRDefault="001C35CC">
            <w:pPr>
              <w:rPr>
                <w:color w:val="000000"/>
                <w:sz w:val="24"/>
                <w:szCs w:val="24"/>
                <w:lang w:eastAsia="zh-TW"/>
              </w:rPr>
            </w:pPr>
            <w:r w:rsidRPr="00BC2B8C">
              <w:rPr>
                <w:color w:val="000000"/>
                <w:sz w:val="24"/>
                <w:szCs w:val="24"/>
                <w:lang w:eastAsia="zh-TW"/>
              </w:rPr>
              <w:t>Re</w:t>
            </w:r>
            <w:r>
              <w:rPr>
                <w:rFonts w:hint="eastAsia"/>
                <w:color w:val="000000"/>
                <w:sz w:val="24"/>
                <w:szCs w:val="24"/>
                <w:lang w:eastAsia="zh-TW"/>
              </w:rPr>
              <w:t>vision</w:t>
            </w:r>
            <w:r w:rsidRPr="00BC2B8C">
              <w:rPr>
                <w:color w:val="000000"/>
                <w:sz w:val="24"/>
                <w:szCs w:val="24"/>
                <w:lang w:eastAsia="zh-TW"/>
              </w:rPr>
              <w:t xml:space="preserve"> </w:t>
            </w:r>
            <w:r w:rsidR="00691F45" w:rsidRPr="00BC2B8C">
              <w:rPr>
                <w:color w:val="000000"/>
                <w:sz w:val="24"/>
                <w:szCs w:val="24"/>
                <w:lang w:eastAsia="zh-TW"/>
              </w:rPr>
              <w:t>Date</w:t>
            </w:r>
          </w:p>
        </w:tc>
        <w:tc>
          <w:tcPr>
            <w:tcW w:w="3739" w:type="dxa"/>
            <w:shd w:val="clear" w:color="auto" w:fill="BFBFBF" w:themeFill="background1" w:themeFillShade="BF"/>
          </w:tcPr>
          <w:p w:rsidR="00691F45" w:rsidRPr="00BC2B8C" w:rsidRDefault="001C35CC" w:rsidP="001C35CC">
            <w:pPr>
              <w:rPr>
                <w:color w:val="000000"/>
                <w:sz w:val="24"/>
                <w:szCs w:val="24"/>
                <w:lang w:eastAsia="zh-TW"/>
              </w:rPr>
            </w:pPr>
            <w:r>
              <w:rPr>
                <w:rFonts w:hint="eastAsia"/>
                <w:color w:val="000000"/>
                <w:sz w:val="24"/>
                <w:szCs w:val="24"/>
                <w:lang w:eastAsia="zh-TW"/>
              </w:rPr>
              <w:t>Summary of Changes</w:t>
            </w:r>
          </w:p>
        </w:tc>
        <w:tc>
          <w:tcPr>
            <w:tcW w:w="1724" w:type="dxa"/>
            <w:shd w:val="clear" w:color="auto" w:fill="BFBFBF" w:themeFill="background1" w:themeFillShade="BF"/>
          </w:tcPr>
          <w:p w:rsidR="00691F45" w:rsidRPr="00BC2B8C" w:rsidRDefault="00680851" w:rsidP="00691F45">
            <w:pPr>
              <w:rPr>
                <w:color w:val="000000"/>
                <w:sz w:val="24"/>
                <w:szCs w:val="24"/>
                <w:lang w:eastAsia="zh-TW"/>
              </w:rPr>
            </w:pPr>
            <w:r w:rsidRPr="00BC2B8C">
              <w:rPr>
                <w:color w:val="000000"/>
                <w:sz w:val="24"/>
                <w:szCs w:val="24"/>
                <w:lang w:eastAsia="zh-TW"/>
              </w:rPr>
              <w:t>Author</w:t>
            </w:r>
          </w:p>
        </w:tc>
      </w:tr>
      <w:tr w:rsidR="00604A32" w:rsidRPr="00BC2B8C" w:rsidTr="0078518E">
        <w:trPr>
          <w:trHeight w:val="394"/>
          <w:jc w:val="center"/>
        </w:trPr>
        <w:tc>
          <w:tcPr>
            <w:tcW w:w="2127" w:type="dxa"/>
            <w:vAlign w:val="center"/>
          </w:tcPr>
          <w:p w:rsidR="00604A32" w:rsidRPr="00BC2B8C" w:rsidRDefault="00604A32" w:rsidP="0078518E">
            <w:pPr>
              <w:jc w:val="center"/>
              <w:rPr>
                <w:sz w:val="24"/>
                <w:szCs w:val="24"/>
                <w:lang w:eastAsia="zh-TW"/>
              </w:rPr>
            </w:pPr>
            <w:r w:rsidRPr="00BC2B8C">
              <w:rPr>
                <w:sz w:val="24"/>
                <w:szCs w:val="24"/>
                <w:lang w:eastAsia="zh-TW"/>
              </w:rPr>
              <w:t>0.1</w:t>
            </w:r>
          </w:p>
        </w:tc>
        <w:tc>
          <w:tcPr>
            <w:tcW w:w="1908" w:type="dxa"/>
            <w:vAlign w:val="center"/>
          </w:tcPr>
          <w:p w:rsidR="00604A32" w:rsidRPr="00BC2B8C" w:rsidRDefault="00604A32" w:rsidP="00EE055F">
            <w:pPr>
              <w:jc w:val="center"/>
              <w:rPr>
                <w:sz w:val="24"/>
                <w:szCs w:val="24"/>
                <w:lang w:eastAsia="zh-TW"/>
              </w:rPr>
            </w:pPr>
            <w:r w:rsidRPr="00BC2B8C">
              <w:rPr>
                <w:sz w:val="24"/>
                <w:szCs w:val="24"/>
              </w:rPr>
              <w:t>201</w:t>
            </w:r>
            <w:r w:rsidR="007344C4">
              <w:rPr>
                <w:rFonts w:hint="eastAsia"/>
                <w:sz w:val="24"/>
                <w:szCs w:val="24"/>
                <w:lang w:eastAsia="zh-TW"/>
              </w:rPr>
              <w:t>5</w:t>
            </w:r>
            <w:r w:rsidRPr="00BC2B8C">
              <w:rPr>
                <w:sz w:val="24"/>
                <w:szCs w:val="24"/>
              </w:rPr>
              <w:t>/</w:t>
            </w:r>
            <w:r>
              <w:rPr>
                <w:rFonts w:hint="eastAsia"/>
                <w:sz w:val="24"/>
                <w:szCs w:val="24"/>
                <w:lang w:eastAsia="zh-TW"/>
              </w:rPr>
              <w:t>0</w:t>
            </w:r>
            <w:r w:rsidR="00EE055F">
              <w:rPr>
                <w:rFonts w:hint="eastAsia"/>
                <w:sz w:val="24"/>
                <w:szCs w:val="24"/>
                <w:lang w:eastAsia="zh-TW"/>
              </w:rPr>
              <w:t>5</w:t>
            </w:r>
            <w:r w:rsidRPr="00BC2B8C">
              <w:rPr>
                <w:sz w:val="24"/>
                <w:szCs w:val="24"/>
                <w:lang w:eastAsia="zh-TW"/>
              </w:rPr>
              <w:t>/</w:t>
            </w:r>
            <w:r w:rsidR="00EE055F">
              <w:rPr>
                <w:rFonts w:hint="eastAsia"/>
                <w:sz w:val="24"/>
                <w:szCs w:val="24"/>
                <w:lang w:eastAsia="zh-TW"/>
              </w:rPr>
              <w:t>29</w:t>
            </w:r>
          </w:p>
        </w:tc>
        <w:tc>
          <w:tcPr>
            <w:tcW w:w="3739" w:type="dxa"/>
            <w:vAlign w:val="center"/>
          </w:tcPr>
          <w:p w:rsidR="00604A32" w:rsidRPr="001C35CC" w:rsidRDefault="00604A32" w:rsidP="0078518E">
            <w:pPr>
              <w:pStyle w:val="af3"/>
              <w:numPr>
                <w:ilvl w:val="0"/>
                <w:numId w:val="42"/>
              </w:numPr>
              <w:ind w:leftChars="0"/>
              <w:jc w:val="both"/>
              <w:rPr>
                <w:sz w:val="24"/>
                <w:szCs w:val="24"/>
                <w:lang w:eastAsia="zh-TW"/>
              </w:rPr>
            </w:pPr>
            <w:r w:rsidRPr="0078518E">
              <w:rPr>
                <w:sz w:val="24"/>
                <w:szCs w:val="24"/>
                <w:lang w:eastAsia="zh-TW"/>
              </w:rPr>
              <w:t>Initial Version</w:t>
            </w:r>
          </w:p>
        </w:tc>
        <w:tc>
          <w:tcPr>
            <w:tcW w:w="1724" w:type="dxa"/>
            <w:vAlign w:val="center"/>
          </w:tcPr>
          <w:p w:rsidR="009D3016" w:rsidRPr="00BC2B8C" w:rsidRDefault="009D3016" w:rsidP="00496195">
            <w:pPr>
              <w:jc w:val="both"/>
              <w:rPr>
                <w:sz w:val="24"/>
                <w:szCs w:val="24"/>
                <w:lang w:eastAsia="zh-TW"/>
              </w:rPr>
            </w:pPr>
          </w:p>
        </w:tc>
      </w:tr>
    </w:tbl>
    <w:p w:rsidR="00EF6A28" w:rsidRPr="00BC2B8C" w:rsidRDefault="00EF6A28" w:rsidP="00EF6A28">
      <w:pPr>
        <w:rPr>
          <w:lang w:eastAsia="zh-TW"/>
        </w:rPr>
      </w:pPr>
    </w:p>
    <w:p w:rsidR="00EF6A28" w:rsidRPr="00BC2B8C"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F6A28" w:rsidRDefault="00EF6A28" w:rsidP="00EF6A28">
      <w:pPr>
        <w:rPr>
          <w:lang w:eastAsia="zh-TW"/>
        </w:rPr>
      </w:pPr>
    </w:p>
    <w:p w:rsidR="00E73BCE" w:rsidRDefault="00157BB5">
      <w:pPr>
        <w:rPr>
          <w:lang w:eastAsia="zh-TW"/>
        </w:rPr>
      </w:pPr>
      <w:r>
        <w:br w:type="page"/>
      </w:r>
    </w:p>
    <w:p w:rsidR="00E73BCE" w:rsidRPr="00C810F8" w:rsidRDefault="00E73BCE" w:rsidP="00E73BCE">
      <w:pPr>
        <w:rPr>
          <w:b/>
          <w:sz w:val="28"/>
          <w:szCs w:val="28"/>
          <w:lang w:eastAsia="zh-TW"/>
        </w:rPr>
      </w:pPr>
      <w:bookmarkStart w:id="0" w:name="_GoBack"/>
      <w:bookmarkEnd w:id="0"/>
      <w:r>
        <w:rPr>
          <w:rFonts w:hint="eastAsia"/>
          <w:b/>
          <w:sz w:val="28"/>
          <w:szCs w:val="28"/>
          <w:lang w:eastAsia="zh-TW"/>
        </w:rPr>
        <w:lastRenderedPageBreak/>
        <w:t>Content Summary</w:t>
      </w:r>
    </w:p>
    <w:p w:rsidR="00E73BCE" w:rsidRPr="00C810F8" w:rsidRDefault="00E73BCE" w:rsidP="00E73BCE">
      <w:pPr>
        <w:rPr>
          <w:lang w:eastAsia="zh-TW"/>
        </w:rPr>
      </w:pPr>
    </w:p>
    <w:p w:rsidR="003C5B8F" w:rsidRDefault="00E73BCE">
      <w:pPr>
        <w:pStyle w:val="12"/>
        <w:tabs>
          <w:tab w:val="left" w:pos="400"/>
          <w:tab w:val="right" w:leader="dot" w:pos="9060"/>
        </w:tabs>
        <w:rPr>
          <w:rFonts w:asciiTheme="minorHAnsi" w:eastAsiaTheme="minorEastAsia" w:hAnsiTheme="minorHAnsi" w:cstheme="minorBidi"/>
          <w:b w:val="0"/>
          <w:noProof/>
          <w:kern w:val="2"/>
          <w:szCs w:val="22"/>
          <w:lang w:eastAsia="zh-TW"/>
        </w:rPr>
      </w:pPr>
      <w:r w:rsidRPr="00C810F8">
        <w:fldChar w:fldCharType="begin"/>
      </w:r>
      <w:r w:rsidRPr="00C810F8">
        <w:instrText xml:space="preserve"> TOC \o "1-3" \h \z \u </w:instrText>
      </w:r>
      <w:r w:rsidRPr="00C810F8">
        <w:fldChar w:fldCharType="separate"/>
      </w:r>
      <w:hyperlink w:anchor="_Toc461543945" w:history="1">
        <w:r w:rsidR="003C5B8F" w:rsidRPr="00FC2FC7">
          <w:rPr>
            <w:rStyle w:val="a7"/>
            <w:noProof/>
            <w:lang w:eastAsia="zh-TW"/>
          </w:rPr>
          <w:t>1</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Introduction to ELSA System</w:t>
        </w:r>
        <w:r w:rsidR="003C5B8F">
          <w:rPr>
            <w:noProof/>
            <w:webHidden/>
          </w:rPr>
          <w:tab/>
        </w:r>
        <w:r w:rsidR="003C5B8F">
          <w:rPr>
            <w:noProof/>
            <w:webHidden/>
          </w:rPr>
          <w:fldChar w:fldCharType="begin"/>
        </w:r>
        <w:r w:rsidR="003C5B8F">
          <w:rPr>
            <w:noProof/>
            <w:webHidden/>
          </w:rPr>
          <w:instrText xml:space="preserve"> PAGEREF _Toc461543945 \h </w:instrText>
        </w:r>
        <w:r w:rsidR="003C5B8F">
          <w:rPr>
            <w:noProof/>
            <w:webHidden/>
          </w:rPr>
        </w:r>
        <w:r w:rsidR="003C5B8F">
          <w:rPr>
            <w:noProof/>
            <w:webHidden/>
          </w:rPr>
          <w:fldChar w:fldCharType="separate"/>
        </w:r>
        <w:r w:rsidR="003C5B8F">
          <w:rPr>
            <w:noProof/>
            <w:webHidden/>
          </w:rPr>
          <w:t>3</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46" w:history="1">
        <w:r w:rsidR="003C5B8F" w:rsidRPr="00FC2FC7">
          <w:rPr>
            <w:rStyle w:val="a7"/>
            <w:noProof/>
            <w:lang w:eastAsia="zh-TW"/>
          </w:rPr>
          <w:t>1.1</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General description of ELSA</w:t>
        </w:r>
        <w:r w:rsidR="003C5B8F">
          <w:rPr>
            <w:noProof/>
            <w:webHidden/>
          </w:rPr>
          <w:tab/>
        </w:r>
        <w:r w:rsidR="003C5B8F">
          <w:rPr>
            <w:noProof/>
            <w:webHidden/>
          </w:rPr>
          <w:fldChar w:fldCharType="begin"/>
        </w:r>
        <w:r w:rsidR="003C5B8F">
          <w:rPr>
            <w:noProof/>
            <w:webHidden/>
          </w:rPr>
          <w:instrText xml:space="preserve"> PAGEREF _Toc461543946 \h </w:instrText>
        </w:r>
        <w:r w:rsidR="003C5B8F">
          <w:rPr>
            <w:noProof/>
            <w:webHidden/>
          </w:rPr>
        </w:r>
        <w:r w:rsidR="003C5B8F">
          <w:rPr>
            <w:noProof/>
            <w:webHidden/>
          </w:rPr>
          <w:fldChar w:fldCharType="separate"/>
        </w:r>
        <w:r w:rsidR="003C5B8F">
          <w:rPr>
            <w:noProof/>
            <w:webHidden/>
          </w:rPr>
          <w:t>3</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47" w:history="1">
        <w:r w:rsidR="003C5B8F" w:rsidRPr="00FC2FC7">
          <w:rPr>
            <w:rStyle w:val="a7"/>
            <w:noProof/>
            <w:lang w:eastAsia="zh-TW"/>
          </w:rPr>
          <w:t>1.2</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Application Architecture</w:t>
        </w:r>
        <w:r w:rsidR="003C5B8F">
          <w:rPr>
            <w:noProof/>
            <w:webHidden/>
          </w:rPr>
          <w:tab/>
        </w:r>
        <w:r w:rsidR="003C5B8F">
          <w:rPr>
            <w:noProof/>
            <w:webHidden/>
          </w:rPr>
          <w:fldChar w:fldCharType="begin"/>
        </w:r>
        <w:r w:rsidR="003C5B8F">
          <w:rPr>
            <w:noProof/>
            <w:webHidden/>
          </w:rPr>
          <w:instrText xml:space="preserve"> PAGEREF _Toc461543947 \h </w:instrText>
        </w:r>
        <w:r w:rsidR="003C5B8F">
          <w:rPr>
            <w:noProof/>
            <w:webHidden/>
          </w:rPr>
        </w:r>
        <w:r w:rsidR="003C5B8F">
          <w:rPr>
            <w:noProof/>
            <w:webHidden/>
          </w:rPr>
          <w:fldChar w:fldCharType="separate"/>
        </w:r>
        <w:r w:rsidR="003C5B8F">
          <w:rPr>
            <w:noProof/>
            <w:webHidden/>
          </w:rPr>
          <w:t>3</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48" w:history="1">
        <w:r w:rsidR="003C5B8F" w:rsidRPr="00FC2FC7">
          <w:rPr>
            <w:rStyle w:val="a7"/>
            <w:noProof/>
            <w:lang w:eastAsia="zh-TW"/>
          </w:rPr>
          <w:t>1.3</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Customization Interface - PP</w:t>
        </w:r>
        <w:r w:rsidR="003C5B8F">
          <w:rPr>
            <w:noProof/>
            <w:webHidden/>
          </w:rPr>
          <w:tab/>
        </w:r>
        <w:r w:rsidR="003C5B8F">
          <w:rPr>
            <w:noProof/>
            <w:webHidden/>
          </w:rPr>
          <w:fldChar w:fldCharType="begin"/>
        </w:r>
        <w:r w:rsidR="003C5B8F">
          <w:rPr>
            <w:noProof/>
            <w:webHidden/>
          </w:rPr>
          <w:instrText xml:space="preserve"> PAGEREF _Toc461543948 \h </w:instrText>
        </w:r>
        <w:r w:rsidR="003C5B8F">
          <w:rPr>
            <w:noProof/>
            <w:webHidden/>
          </w:rPr>
        </w:r>
        <w:r w:rsidR="003C5B8F">
          <w:rPr>
            <w:noProof/>
            <w:webHidden/>
          </w:rPr>
          <w:fldChar w:fldCharType="separate"/>
        </w:r>
        <w:r w:rsidR="003C5B8F">
          <w:rPr>
            <w:noProof/>
            <w:webHidden/>
          </w:rPr>
          <w:t>3</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49" w:history="1">
        <w:r w:rsidR="003C5B8F" w:rsidRPr="00FC2FC7">
          <w:rPr>
            <w:rStyle w:val="a7"/>
            <w:noProof/>
            <w:lang w:eastAsia="zh-TW"/>
          </w:rPr>
          <w:t>2</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Preparing the Installation</w:t>
        </w:r>
        <w:r w:rsidR="003C5B8F">
          <w:rPr>
            <w:noProof/>
            <w:webHidden/>
          </w:rPr>
          <w:tab/>
        </w:r>
        <w:r w:rsidR="003C5B8F">
          <w:rPr>
            <w:noProof/>
            <w:webHidden/>
          </w:rPr>
          <w:fldChar w:fldCharType="begin"/>
        </w:r>
        <w:r w:rsidR="003C5B8F">
          <w:rPr>
            <w:noProof/>
            <w:webHidden/>
          </w:rPr>
          <w:instrText xml:space="preserve"> PAGEREF _Toc461543949 \h </w:instrText>
        </w:r>
        <w:r w:rsidR="003C5B8F">
          <w:rPr>
            <w:noProof/>
            <w:webHidden/>
          </w:rPr>
        </w:r>
        <w:r w:rsidR="003C5B8F">
          <w:rPr>
            <w:noProof/>
            <w:webHidden/>
          </w:rPr>
          <w:fldChar w:fldCharType="separate"/>
        </w:r>
        <w:r w:rsidR="003C5B8F">
          <w:rPr>
            <w:noProof/>
            <w:webHidden/>
          </w:rPr>
          <w:t>4</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50" w:history="1">
        <w:r w:rsidR="003C5B8F" w:rsidRPr="00FC2FC7">
          <w:rPr>
            <w:rStyle w:val="a7"/>
            <w:noProof/>
            <w:lang w:eastAsia="zh-TW"/>
          </w:rPr>
          <w:t>3</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Install ELSA Web Management System</w:t>
        </w:r>
        <w:r w:rsidR="003C5B8F">
          <w:rPr>
            <w:noProof/>
            <w:webHidden/>
          </w:rPr>
          <w:tab/>
        </w:r>
        <w:r w:rsidR="003C5B8F">
          <w:rPr>
            <w:noProof/>
            <w:webHidden/>
          </w:rPr>
          <w:fldChar w:fldCharType="begin"/>
        </w:r>
        <w:r w:rsidR="003C5B8F">
          <w:rPr>
            <w:noProof/>
            <w:webHidden/>
          </w:rPr>
          <w:instrText xml:space="preserve"> PAGEREF _Toc461543950 \h </w:instrText>
        </w:r>
        <w:r w:rsidR="003C5B8F">
          <w:rPr>
            <w:noProof/>
            <w:webHidden/>
          </w:rPr>
        </w:r>
        <w:r w:rsidR="003C5B8F">
          <w:rPr>
            <w:noProof/>
            <w:webHidden/>
          </w:rPr>
          <w:fldChar w:fldCharType="separate"/>
        </w:r>
        <w:r w:rsidR="003C5B8F">
          <w:rPr>
            <w:noProof/>
            <w:webHidden/>
          </w:rPr>
          <w:t>4</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51" w:history="1">
        <w:r w:rsidR="003C5B8F" w:rsidRPr="00FC2FC7">
          <w:rPr>
            <w:rStyle w:val="a7"/>
            <w:noProof/>
            <w:lang w:eastAsia="zh-TW"/>
          </w:rPr>
          <w:t>4</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Function Descriptions</w:t>
        </w:r>
        <w:r w:rsidR="003C5B8F">
          <w:rPr>
            <w:noProof/>
            <w:webHidden/>
          </w:rPr>
          <w:tab/>
        </w:r>
        <w:r w:rsidR="003C5B8F">
          <w:rPr>
            <w:noProof/>
            <w:webHidden/>
          </w:rPr>
          <w:fldChar w:fldCharType="begin"/>
        </w:r>
        <w:r w:rsidR="003C5B8F">
          <w:rPr>
            <w:noProof/>
            <w:webHidden/>
          </w:rPr>
          <w:instrText xml:space="preserve"> PAGEREF _Toc461543951 \h </w:instrText>
        </w:r>
        <w:r w:rsidR="003C5B8F">
          <w:rPr>
            <w:noProof/>
            <w:webHidden/>
          </w:rPr>
        </w:r>
        <w:r w:rsidR="003C5B8F">
          <w:rPr>
            <w:noProof/>
            <w:webHidden/>
          </w:rPr>
          <w:fldChar w:fldCharType="separate"/>
        </w:r>
        <w:r w:rsidR="003C5B8F">
          <w:rPr>
            <w:noProof/>
            <w:webHidden/>
          </w:rPr>
          <w:t>4</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52" w:history="1">
        <w:r w:rsidR="003C5B8F" w:rsidRPr="00FC2FC7">
          <w:rPr>
            <w:rStyle w:val="a7"/>
            <w:noProof/>
            <w:lang w:eastAsia="zh-TW"/>
          </w:rPr>
          <w:t>4.1</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Association of Tags and Products</w:t>
        </w:r>
        <w:r w:rsidR="003C5B8F">
          <w:rPr>
            <w:noProof/>
            <w:webHidden/>
          </w:rPr>
          <w:tab/>
        </w:r>
        <w:r w:rsidR="003C5B8F">
          <w:rPr>
            <w:noProof/>
            <w:webHidden/>
          </w:rPr>
          <w:fldChar w:fldCharType="begin"/>
        </w:r>
        <w:r w:rsidR="003C5B8F">
          <w:rPr>
            <w:noProof/>
            <w:webHidden/>
          </w:rPr>
          <w:instrText xml:space="preserve"> PAGEREF _Toc461543952 \h </w:instrText>
        </w:r>
        <w:r w:rsidR="003C5B8F">
          <w:rPr>
            <w:noProof/>
            <w:webHidden/>
          </w:rPr>
        </w:r>
        <w:r w:rsidR="003C5B8F">
          <w:rPr>
            <w:noProof/>
            <w:webHidden/>
          </w:rPr>
          <w:fldChar w:fldCharType="separate"/>
        </w:r>
        <w:r w:rsidR="003C5B8F">
          <w:rPr>
            <w:noProof/>
            <w:webHidden/>
          </w:rPr>
          <w:t>4</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3" w:history="1">
        <w:r w:rsidR="003C5B8F" w:rsidRPr="00FC2FC7">
          <w:rPr>
            <w:rStyle w:val="a7"/>
            <w:noProof/>
            <w:lang w:eastAsia="zh-TW"/>
          </w:rPr>
          <w:t>4.1.1</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Associate Tags from Web Page</w:t>
        </w:r>
        <w:r w:rsidR="003C5B8F">
          <w:rPr>
            <w:noProof/>
            <w:webHidden/>
          </w:rPr>
          <w:tab/>
        </w:r>
        <w:r w:rsidR="003C5B8F">
          <w:rPr>
            <w:noProof/>
            <w:webHidden/>
          </w:rPr>
          <w:fldChar w:fldCharType="begin"/>
        </w:r>
        <w:r w:rsidR="003C5B8F">
          <w:rPr>
            <w:noProof/>
            <w:webHidden/>
          </w:rPr>
          <w:instrText xml:space="preserve"> PAGEREF _Toc461543953 \h </w:instrText>
        </w:r>
        <w:r w:rsidR="003C5B8F">
          <w:rPr>
            <w:noProof/>
            <w:webHidden/>
          </w:rPr>
        </w:r>
        <w:r w:rsidR="003C5B8F">
          <w:rPr>
            <w:noProof/>
            <w:webHidden/>
          </w:rPr>
          <w:fldChar w:fldCharType="separate"/>
        </w:r>
        <w:r w:rsidR="003C5B8F">
          <w:rPr>
            <w:noProof/>
            <w:webHidden/>
          </w:rPr>
          <w:t>4</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4" w:history="1">
        <w:r w:rsidR="003C5B8F" w:rsidRPr="00FC2FC7">
          <w:rPr>
            <w:rStyle w:val="a7"/>
            <w:noProof/>
            <w:lang w:eastAsia="zh-TW"/>
          </w:rPr>
          <w:t>4.1.2</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Associate Tags from BC page using Handheld</w:t>
        </w:r>
        <w:r w:rsidR="003C5B8F">
          <w:rPr>
            <w:noProof/>
            <w:webHidden/>
          </w:rPr>
          <w:tab/>
        </w:r>
        <w:r w:rsidR="003C5B8F">
          <w:rPr>
            <w:noProof/>
            <w:webHidden/>
          </w:rPr>
          <w:fldChar w:fldCharType="begin"/>
        </w:r>
        <w:r w:rsidR="003C5B8F">
          <w:rPr>
            <w:noProof/>
            <w:webHidden/>
          </w:rPr>
          <w:instrText xml:space="preserve"> PAGEREF _Toc461543954 \h </w:instrText>
        </w:r>
        <w:r w:rsidR="003C5B8F">
          <w:rPr>
            <w:noProof/>
            <w:webHidden/>
          </w:rPr>
        </w:r>
        <w:r w:rsidR="003C5B8F">
          <w:rPr>
            <w:noProof/>
            <w:webHidden/>
          </w:rPr>
          <w:fldChar w:fldCharType="separate"/>
        </w:r>
        <w:r w:rsidR="003C5B8F">
          <w:rPr>
            <w:noProof/>
            <w:webHidden/>
          </w:rPr>
          <w:t>6</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5" w:history="1">
        <w:r w:rsidR="003C5B8F" w:rsidRPr="00FC2FC7">
          <w:rPr>
            <w:rStyle w:val="a7"/>
            <w:noProof/>
            <w:lang w:eastAsia="zh-TW"/>
          </w:rPr>
          <w:t>4.1.3</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Associate Tags with SARA</w:t>
        </w:r>
        <w:r w:rsidR="003C5B8F">
          <w:rPr>
            <w:noProof/>
            <w:webHidden/>
          </w:rPr>
          <w:tab/>
        </w:r>
        <w:r w:rsidR="003C5B8F">
          <w:rPr>
            <w:noProof/>
            <w:webHidden/>
          </w:rPr>
          <w:fldChar w:fldCharType="begin"/>
        </w:r>
        <w:r w:rsidR="003C5B8F">
          <w:rPr>
            <w:noProof/>
            <w:webHidden/>
          </w:rPr>
          <w:instrText xml:space="preserve"> PAGEREF _Toc461543955 \h </w:instrText>
        </w:r>
        <w:r w:rsidR="003C5B8F">
          <w:rPr>
            <w:noProof/>
            <w:webHidden/>
          </w:rPr>
        </w:r>
        <w:r w:rsidR="003C5B8F">
          <w:rPr>
            <w:noProof/>
            <w:webHidden/>
          </w:rPr>
          <w:fldChar w:fldCharType="separate"/>
        </w:r>
        <w:r w:rsidR="003C5B8F">
          <w:rPr>
            <w:noProof/>
            <w:webHidden/>
          </w:rPr>
          <w:t>6</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6" w:history="1">
        <w:r w:rsidR="003C5B8F" w:rsidRPr="00FC2FC7">
          <w:rPr>
            <w:rStyle w:val="a7"/>
            <w:noProof/>
            <w:lang w:eastAsia="zh-TW"/>
          </w:rPr>
          <w:t>4.1.4</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Import/Export Associations from a file</w:t>
        </w:r>
        <w:r w:rsidR="003C5B8F">
          <w:rPr>
            <w:noProof/>
            <w:webHidden/>
          </w:rPr>
          <w:tab/>
        </w:r>
        <w:r w:rsidR="003C5B8F">
          <w:rPr>
            <w:noProof/>
            <w:webHidden/>
          </w:rPr>
          <w:fldChar w:fldCharType="begin"/>
        </w:r>
        <w:r w:rsidR="003C5B8F">
          <w:rPr>
            <w:noProof/>
            <w:webHidden/>
          </w:rPr>
          <w:instrText xml:space="preserve"> PAGEREF _Toc461543956 \h </w:instrText>
        </w:r>
        <w:r w:rsidR="003C5B8F">
          <w:rPr>
            <w:noProof/>
            <w:webHidden/>
          </w:rPr>
        </w:r>
        <w:r w:rsidR="003C5B8F">
          <w:rPr>
            <w:noProof/>
            <w:webHidden/>
          </w:rPr>
          <w:fldChar w:fldCharType="separate"/>
        </w:r>
        <w:r w:rsidR="003C5B8F">
          <w:rPr>
            <w:noProof/>
            <w:webHidden/>
          </w:rPr>
          <w:t>6</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7" w:history="1">
        <w:r w:rsidR="003C5B8F" w:rsidRPr="00FC2FC7">
          <w:rPr>
            <w:rStyle w:val="a7"/>
            <w:noProof/>
            <w:lang w:eastAsia="zh-TW"/>
          </w:rPr>
          <w:t>4.1.5</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De-association</w:t>
        </w:r>
        <w:r w:rsidR="003C5B8F">
          <w:rPr>
            <w:noProof/>
            <w:webHidden/>
          </w:rPr>
          <w:tab/>
        </w:r>
        <w:r w:rsidR="003C5B8F">
          <w:rPr>
            <w:noProof/>
            <w:webHidden/>
          </w:rPr>
          <w:fldChar w:fldCharType="begin"/>
        </w:r>
        <w:r w:rsidR="003C5B8F">
          <w:rPr>
            <w:noProof/>
            <w:webHidden/>
          </w:rPr>
          <w:instrText xml:space="preserve"> PAGEREF _Toc461543957 \h </w:instrText>
        </w:r>
        <w:r w:rsidR="003C5B8F">
          <w:rPr>
            <w:noProof/>
            <w:webHidden/>
          </w:rPr>
        </w:r>
        <w:r w:rsidR="003C5B8F">
          <w:rPr>
            <w:noProof/>
            <w:webHidden/>
          </w:rPr>
          <w:fldChar w:fldCharType="separate"/>
        </w:r>
        <w:r w:rsidR="003C5B8F">
          <w:rPr>
            <w:noProof/>
            <w:webHidden/>
          </w:rPr>
          <w:t>6</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58" w:history="1">
        <w:r w:rsidR="003C5B8F" w:rsidRPr="00FC2FC7">
          <w:rPr>
            <w:rStyle w:val="a7"/>
            <w:noProof/>
            <w:lang w:eastAsia="zh-TW"/>
          </w:rPr>
          <w:t>4.2</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ESL Tag Update and Job Control</w:t>
        </w:r>
        <w:r w:rsidR="003C5B8F">
          <w:rPr>
            <w:noProof/>
            <w:webHidden/>
          </w:rPr>
          <w:tab/>
        </w:r>
        <w:r w:rsidR="003C5B8F">
          <w:rPr>
            <w:noProof/>
            <w:webHidden/>
          </w:rPr>
          <w:fldChar w:fldCharType="begin"/>
        </w:r>
        <w:r w:rsidR="003C5B8F">
          <w:rPr>
            <w:noProof/>
            <w:webHidden/>
          </w:rPr>
          <w:instrText xml:space="preserve"> PAGEREF _Toc461543958 \h </w:instrText>
        </w:r>
        <w:r w:rsidR="003C5B8F">
          <w:rPr>
            <w:noProof/>
            <w:webHidden/>
          </w:rPr>
        </w:r>
        <w:r w:rsidR="003C5B8F">
          <w:rPr>
            <w:noProof/>
            <w:webHidden/>
          </w:rPr>
          <w:fldChar w:fldCharType="separate"/>
        </w:r>
        <w:r w:rsidR="003C5B8F">
          <w:rPr>
            <w:noProof/>
            <w:webHidden/>
          </w:rPr>
          <w:t>6</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59" w:history="1">
        <w:r w:rsidR="003C5B8F" w:rsidRPr="00FC2FC7">
          <w:rPr>
            <w:rStyle w:val="a7"/>
            <w:noProof/>
            <w:lang w:eastAsia="zh-TW"/>
          </w:rPr>
          <w:t>4.2.1</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Update Tag from Web Page</w:t>
        </w:r>
        <w:r w:rsidR="003C5B8F">
          <w:rPr>
            <w:noProof/>
            <w:webHidden/>
          </w:rPr>
          <w:tab/>
        </w:r>
        <w:r w:rsidR="003C5B8F">
          <w:rPr>
            <w:noProof/>
            <w:webHidden/>
          </w:rPr>
          <w:fldChar w:fldCharType="begin"/>
        </w:r>
        <w:r w:rsidR="003C5B8F">
          <w:rPr>
            <w:noProof/>
            <w:webHidden/>
          </w:rPr>
          <w:instrText xml:space="preserve"> PAGEREF _Toc461543959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0" w:history="1">
        <w:r w:rsidR="003C5B8F" w:rsidRPr="00FC2FC7">
          <w:rPr>
            <w:rStyle w:val="a7"/>
            <w:noProof/>
            <w:lang w:eastAsia="zh-TW"/>
          </w:rPr>
          <w:t>4.2.2</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Update Tag with Image</w:t>
        </w:r>
        <w:r w:rsidR="003C5B8F">
          <w:rPr>
            <w:noProof/>
            <w:webHidden/>
          </w:rPr>
          <w:tab/>
        </w:r>
        <w:r w:rsidR="003C5B8F">
          <w:rPr>
            <w:noProof/>
            <w:webHidden/>
          </w:rPr>
          <w:fldChar w:fldCharType="begin"/>
        </w:r>
        <w:r w:rsidR="003C5B8F">
          <w:rPr>
            <w:noProof/>
            <w:webHidden/>
          </w:rPr>
          <w:instrText xml:space="preserve"> PAGEREF _Toc461543960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1" w:history="1">
        <w:r w:rsidR="003C5B8F" w:rsidRPr="00FC2FC7">
          <w:rPr>
            <w:rStyle w:val="a7"/>
            <w:noProof/>
            <w:lang w:eastAsia="zh-TW"/>
          </w:rPr>
          <w:t>4.2.3</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Job Status and Retry Mechanism</w:t>
        </w:r>
        <w:r w:rsidR="003C5B8F">
          <w:rPr>
            <w:noProof/>
            <w:webHidden/>
          </w:rPr>
          <w:tab/>
        </w:r>
        <w:r w:rsidR="003C5B8F">
          <w:rPr>
            <w:noProof/>
            <w:webHidden/>
          </w:rPr>
          <w:fldChar w:fldCharType="begin"/>
        </w:r>
        <w:r w:rsidR="003C5B8F">
          <w:rPr>
            <w:noProof/>
            <w:webHidden/>
          </w:rPr>
          <w:instrText xml:space="preserve"> PAGEREF _Toc461543961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62" w:history="1">
        <w:r w:rsidR="003C5B8F" w:rsidRPr="00FC2FC7">
          <w:rPr>
            <w:rStyle w:val="a7"/>
            <w:noProof/>
            <w:lang w:eastAsia="zh-TW"/>
          </w:rPr>
          <w:t>4.3</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Management of the Tags</w:t>
        </w:r>
        <w:r w:rsidR="003C5B8F">
          <w:rPr>
            <w:noProof/>
            <w:webHidden/>
          </w:rPr>
          <w:tab/>
        </w:r>
        <w:r w:rsidR="003C5B8F">
          <w:rPr>
            <w:noProof/>
            <w:webHidden/>
          </w:rPr>
          <w:fldChar w:fldCharType="begin"/>
        </w:r>
        <w:r w:rsidR="003C5B8F">
          <w:rPr>
            <w:noProof/>
            <w:webHidden/>
          </w:rPr>
          <w:instrText xml:space="preserve"> PAGEREF _Toc461543962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3" w:history="1">
        <w:r w:rsidR="003C5B8F" w:rsidRPr="00FC2FC7">
          <w:rPr>
            <w:rStyle w:val="a7"/>
            <w:noProof/>
            <w:lang w:eastAsia="zh-TW"/>
          </w:rPr>
          <w:t>4.3.1</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Device connection status</w:t>
        </w:r>
        <w:r w:rsidR="003C5B8F">
          <w:rPr>
            <w:noProof/>
            <w:webHidden/>
          </w:rPr>
          <w:tab/>
        </w:r>
        <w:r w:rsidR="003C5B8F">
          <w:rPr>
            <w:noProof/>
            <w:webHidden/>
          </w:rPr>
          <w:fldChar w:fldCharType="begin"/>
        </w:r>
        <w:r w:rsidR="003C5B8F">
          <w:rPr>
            <w:noProof/>
            <w:webHidden/>
          </w:rPr>
          <w:instrText xml:space="preserve"> PAGEREF _Toc461543963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30"/>
        <w:tabs>
          <w:tab w:val="left" w:pos="2127"/>
          <w:tab w:val="right" w:leader="dot" w:pos="9060"/>
        </w:tabs>
        <w:rPr>
          <w:rFonts w:asciiTheme="minorHAnsi" w:eastAsiaTheme="minorEastAsia" w:hAnsiTheme="minorHAnsi" w:cstheme="minorBidi"/>
          <w:noProof/>
          <w:kern w:val="2"/>
          <w:sz w:val="24"/>
          <w:szCs w:val="22"/>
          <w:lang w:eastAsia="zh-TW"/>
        </w:rPr>
      </w:pPr>
      <w:hyperlink w:anchor="_Toc461543964" w:history="1">
        <w:r w:rsidR="003C5B8F" w:rsidRPr="00FC2FC7">
          <w:rPr>
            <w:rStyle w:val="a7"/>
            <w:noProof/>
            <w:lang w:eastAsia="zh-TW"/>
          </w:rPr>
          <w:t>4.3.2</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Device Information</w:t>
        </w:r>
        <w:r w:rsidR="003C5B8F">
          <w:rPr>
            <w:noProof/>
            <w:webHidden/>
          </w:rPr>
          <w:tab/>
        </w:r>
        <w:r w:rsidR="003C5B8F">
          <w:rPr>
            <w:noProof/>
            <w:webHidden/>
          </w:rPr>
          <w:fldChar w:fldCharType="begin"/>
        </w:r>
        <w:r w:rsidR="003C5B8F">
          <w:rPr>
            <w:noProof/>
            <w:webHidden/>
          </w:rPr>
          <w:instrText xml:space="preserve"> PAGEREF _Toc461543964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65" w:history="1">
        <w:r w:rsidR="003C5B8F" w:rsidRPr="00FC2FC7">
          <w:rPr>
            <w:rStyle w:val="a7"/>
            <w:noProof/>
            <w:lang w:eastAsia="zh-TW"/>
          </w:rPr>
          <w:t>4.4</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Management of the Inventory</w:t>
        </w:r>
        <w:r w:rsidR="003C5B8F">
          <w:rPr>
            <w:noProof/>
            <w:webHidden/>
          </w:rPr>
          <w:tab/>
        </w:r>
        <w:r w:rsidR="003C5B8F">
          <w:rPr>
            <w:noProof/>
            <w:webHidden/>
          </w:rPr>
          <w:fldChar w:fldCharType="begin"/>
        </w:r>
        <w:r w:rsidR="003C5B8F">
          <w:rPr>
            <w:noProof/>
            <w:webHidden/>
          </w:rPr>
          <w:instrText xml:space="preserve"> PAGEREF _Toc461543965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66" w:history="1">
        <w:r w:rsidR="003C5B8F" w:rsidRPr="00FC2FC7">
          <w:rPr>
            <w:rStyle w:val="a7"/>
            <w:noProof/>
            <w:lang w:eastAsia="zh-TW"/>
          </w:rPr>
          <w:t>4.5</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Management of the Layout</w:t>
        </w:r>
        <w:r w:rsidR="003C5B8F">
          <w:rPr>
            <w:noProof/>
            <w:webHidden/>
          </w:rPr>
          <w:tab/>
        </w:r>
        <w:r w:rsidR="003C5B8F">
          <w:rPr>
            <w:noProof/>
            <w:webHidden/>
          </w:rPr>
          <w:fldChar w:fldCharType="begin"/>
        </w:r>
        <w:r w:rsidR="003C5B8F">
          <w:rPr>
            <w:noProof/>
            <w:webHidden/>
          </w:rPr>
          <w:instrText xml:space="preserve"> PAGEREF _Toc461543966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21"/>
        <w:rPr>
          <w:rFonts w:asciiTheme="minorHAnsi" w:eastAsiaTheme="minorEastAsia" w:hAnsiTheme="minorHAnsi" w:cstheme="minorBidi"/>
          <w:noProof/>
          <w:kern w:val="2"/>
          <w:sz w:val="24"/>
          <w:szCs w:val="22"/>
          <w:lang w:eastAsia="zh-TW"/>
        </w:rPr>
      </w:pPr>
      <w:hyperlink w:anchor="_Toc461543967" w:history="1">
        <w:r w:rsidR="003C5B8F" w:rsidRPr="00FC2FC7">
          <w:rPr>
            <w:rStyle w:val="a7"/>
            <w:noProof/>
            <w:lang w:eastAsia="zh-TW"/>
          </w:rPr>
          <w:t>4.6</w:t>
        </w:r>
        <w:r w:rsidR="003C5B8F">
          <w:rPr>
            <w:rFonts w:asciiTheme="minorHAnsi" w:eastAsiaTheme="minorEastAsia" w:hAnsiTheme="minorHAnsi" w:cstheme="minorBidi"/>
            <w:noProof/>
            <w:kern w:val="2"/>
            <w:sz w:val="24"/>
            <w:szCs w:val="22"/>
            <w:lang w:eastAsia="zh-TW"/>
          </w:rPr>
          <w:tab/>
        </w:r>
        <w:r w:rsidR="003C5B8F" w:rsidRPr="00FC2FC7">
          <w:rPr>
            <w:rStyle w:val="a7"/>
            <w:noProof/>
            <w:lang w:eastAsia="zh-TW"/>
          </w:rPr>
          <w:t>System Inspection and Diagnostic</w:t>
        </w:r>
        <w:r w:rsidR="003C5B8F">
          <w:rPr>
            <w:noProof/>
            <w:webHidden/>
          </w:rPr>
          <w:tab/>
        </w:r>
        <w:r w:rsidR="003C5B8F">
          <w:rPr>
            <w:noProof/>
            <w:webHidden/>
          </w:rPr>
          <w:fldChar w:fldCharType="begin"/>
        </w:r>
        <w:r w:rsidR="003C5B8F">
          <w:rPr>
            <w:noProof/>
            <w:webHidden/>
          </w:rPr>
          <w:instrText xml:space="preserve"> PAGEREF _Toc461543967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68" w:history="1">
        <w:r w:rsidR="003C5B8F" w:rsidRPr="00FC2FC7">
          <w:rPr>
            <w:rStyle w:val="a7"/>
            <w:noProof/>
            <w:lang w:eastAsia="zh-TW"/>
          </w:rPr>
          <w:t>5</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Customization – PP</w:t>
        </w:r>
        <w:r w:rsidR="003C5B8F">
          <w:rPr>
            <w:noProof/>
            <w:webHidden/>
          </w:rPr>
          <w:tab/>
        </w:r>
        <w:r w:rsidR="003C5B8F">
          <w:rPr>
            <w:noProof/>
            <w:webHidden/>
          </w:rPr>
          <w:fldChar w:fldCharType="begin"/>
        </w:r>
        <w:r w:rsidR="003C5B8F">
          <w:rPr>
            <w:noProof/>
            <w:webHidden/>
          </w:rPr>
          <w:instrText xml:space="preserve"> PAGEREF _Toc461543968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69" w:history="1">
        <w:r w:rsidR="003C5B8F" w:rsidRPr="00FC2FC7">
          <w:rPr>
            <w:rStyle w:val="a7"/>
            <w:noProof/>
            <w:lang w:eastAsia="zh-TW"/>
          </w:rPr>
          <w:t>6</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Trouble Shooting</w:t>
        </w:r>
        <w:r w:rsidR="003C5B8F">
          <w:rPr>
            <w:noProof/>
            <w:webHidden/>
          </w:rPr>
          <w:tab/>
        </w:r>
        <w:r w:rsidR="003C5B8F">
          <w:rPr>
            <w:noProof/>
            <w:webHidden/>
          </w:rPr>
          <w:fldChar w:fldCharType="begin"/>
        </w:r>
        <w:r w:rsidR="003C5B8F">
          <w:rPr>
            <w:noProof/>
            <w:webHidden/>
          </w:rPr>
          <w:instrText xml:space="preserve"> PAGEREF _Toc461543969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70" w:history="1">
        <w:r w:rsidR="003C5B8F" w:rsidRPr="00FC2FC7">
          <w:rPr>
            <w:rStyle w:val="a7"/>
            <w:noProof/>
            <w:lang w:eastAsia="zh-TW"/>
          </w:rPr>
          <w:t>7</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Web Page Illustration(Map)</w:t>
        </w:r>
        <w:r w:rsidR="003C5B8F">
          <w:rPr>
            <w:noProof/>
            <w:webHidden/>
          </w:rPr>
          <w:tab/>
        </w:r>
        <w:r w:rsidR="003C5B8F">
          <w:rPr>
            <w:noProof/>
            <w:webHidden/>
          </w:rPr>
          <w:fldChar w:fldCharType="begin"/>
        </w:r>
        <w:r w:rsidR="003C5B8F">
          <w:rPr>
            <w:noProof/>
            <w:webHidden/>
          </w:rPr>
          <w:instrText xml:space="preserve"> PAGEREF _Toc461543970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3C5B8F" w:rsidRDefault="00863BFD">
      <w:pPr>
        <w:pStyle w:val="12"/>
        <w:tabs>
          <w:tab w:val="left" w:pos="400"/>
          <w:tab w:val="right" w:leader="dot" w:pos="9060"/>
        </w:tabs>
        <w:rPr>
          <w:rFonts w:asciiTheme="minorHAnsi" w:eastAsiaTheme="minorEastAsia" w:hAnsiTheme="minorHAnsi" w:cstheme="minorBidi"/>
          <w:b w:val="0"/>
          <w:noProof/>
          <w:kern w:val="2"/>
          <w:szCs w:val="22"/>
          <w:lang w:eastAsia="zh-TW"/>
        </w:rPr>
      </w:pPr>
      <w:hyperlink w:anchor="_Toc461543971" w:history="1">
        <w:r w:rsidR="003C5B8F" w:rsidRPr="00FC2FC7">
          <w:rPr>
            <w:rStyle w:val="a7"/>
            <w:noProof/>
            <w:lang w:eastAsia="zh-TW"/>
          </w:rPr>
          <w:t>8</w:t>
        </w:r>
        <w:r w:rsidR="003C5B8F">
          <w:rPr>
            <w:rFonts w:asciiTheme="minorHAnsi" w:eastAsiaTheme="minorEastAsia" w:hAnsiTheme="minorHAnsi" w:cstheme="minorBidi"/>
            <w:b w:val="0"/>
            <w:noProof/>
            <w:kern w:val="2"/>
            <w:szCs w:val="22"/>
            <w:lang w:eastAsia="zh-TW"/>
          </w:rPr>
          <w:tab/>
        </w:r>
        <w:r w:rsidR="003C5B8F" w:rsidRPr="00FC2FC7">
          <w:rPr>
            <w:rStyle w:val="a7"/>
            <w:noProof/>
            <w:lang w:eastAsia="zh-TW"/>
          </w:rPr>
          <w:t>Contact Information</w:t>
        </w:r>
        <w:r w:rsidR="003C5B8F">
          <w:rPr>
            <w:noProof/>
            <w:webHidden/>
          </w:rPr>
          <w:tab/>
        </w:r>
        <w:r w:rsidR="003C5B8F">
          <w:rPr>
            <w:noProof/>
            <w:webHidden/>
          </w:rPr>
          <w:fldChar w:fldCharType="begin"/>
        </w:r>
        <w:r w:rsidR="003C5B8F">
          <w:rPr>
            <w:noProof/>
            <w:webHidden/>
          </w:rPr>
          <w:instrText xml:space="preserve"> PAGEREF _Toc461543971 \h </w:instrText>
        </w:r>
        <w:r w:rsidR="003C5B8F">
          <w:rPr>
            <w:noProof/>
            <w:webHidden/>
          </w:rPr>
        </w:r>
        <w:r w:rsidR="003C5B8F">
          <w:rPr>
            <w:noProof/>
            <w:webHidden/>
          </w:rPr>
          <w:fldChar w:fldCharType="separate"/>
        </w:r>
        <w:r w:rsidR="003C5B8F">
          <w:rPr>
            <w:noProof/>
            <w:webHidden/>
          </w:rPr>
          <w:t>7</w:t>
        </w:r>
        <w:r w:rsidR="003C5B8F">
          <w:rPr>
            <w:noProof/>
            <w:webHidden/>
          </w:rPr>
          <w:fldChar w:fldCharType="end"/>
        </w:r>
      </w:hyperlink>
    </w:p>
    <w:p w:rsidR="00E73BCE" w:rsidRDefault="00E73BCE">
      <w:pPr>
        <w:rPr>
          <w:lang w:eastAsia="zh-TW"/>
        </w:rPr>
      </w:pPr>
      <w:r w:rsidRPr="00C810F8">
        <w:fldChar w:fldCharType="end"/>
      </w:r>
    </w:p>
    <w:p w:rsidR="001F4CB7" w:rsidRDefault="001F4CB7">
      <w:pPr>
        <w:rPr>
          <w:lang w:eastAsia="zh-TW"/>
        </w:rPr>
      </w:pPr>
    </w:p>
    <w:p w:rsidR="00C14368" w:rsidRDefault="00C14368">
      <w:pPr>
        <w:rPr>
          <w:lang w:eastAsia="zh-TW"/>
        </w:rPr>
      </w:pPr>
      <w:r>
        <w:rPr>
          <w:lang w:eastAsia="zh-TW"/>
        </w:rPr>
        <w:br w:type="page"/>
      </w:r>
    </w:p>
    <w:p w:rsidR="001F4CB7" w:rsidRDefault="001F4CB7">
      <w:pPr>
        <w:rPr>
          <w:lang w:eastAsia="zh-TW"/>
        </w:rPr>
      </w:pPr>
    </w:p>
    <w:p w:rsidR="000F6316" w:rsidRDefault="002C21ED" w:rsidP="004819D4">
      <w:pPr>
        <w:pStyle w:val="10"/>
        <w:pBdr>
          <w:bottom w:val="single" w:sz="4" w:space="0" w:color="auto"/>
        </w:pBdr>
        <w:rPr>
          <w:sz w:val="36"/>
          <w:szCs w:val="36"/>
          <w:lang w:eastAsia="zh-TW"/>
        </w:rPr>
      </w:pPr>
      <w:bookmarkStart w:id="1" w:name="_Toc461543945"/>
      <w:r>
        <w:rPr>
          <w:rFonts w:hint="eastAsia"/>
          <w:sz w:val="36"/>
          <w:szCs w:val="36"/>
          <w:lang w:eastAsia="zh-TW"/>
        </w:rPr>
        <w:t>Introduction to ELSA Syste</w:t>
      </w:r>
      <w:r w:rsidR="000F6316">
        <w:rPr>
          <w:rFonts w:hint="eastAsia"/>
          <w:sz w:val="36"/>
          <w:szCs w:val="36"/>
          <w:lang w:eastAsia="zh-TW"/>
        </w:rPr>
        <w:t>m</w:t>
      </w:r>
      <w:bookmarkEnd w:id="1"/>
    </w:p>
    <w:p w:rsidR="000F6316" w:rsidRDefault="000F6316" w:rsidP="000F6316">
      <w:pPr>
        <w:pStyle w:val="2"/>
        <w:rPr>
          <w:lang w:eastAsia="zh-TW"/>
        </w:rPr>
      </w:pPr>
      <w:bookmarkStart w:id="2" w:name="_Toc461543946"/>
      <w:r w:rsidRPr="000F6316">
        <w:rPr>
          <w:lang w:eastAsia="zh-TW"/>
        </w:rPr>
        <w:t>General description of ELSA</w:t>
      </w:r>
      <w:bookmarkEnd w:id="2"/>
    </w:p>
    <w:p w:rsidR="000F6316" w:rsidRDefault="000F6316" w:rsidP="000F6316">
      <w:pPr>
        <w:rPr>
          <w:lang w:eastAsia="zh-TW"/>
        </w:rPr>
      </w:pPr>
      <w:proofErr w:type="gramStart"/>
      <w:r>
        <w:rPr>
          <w:rFonts w:hint="eastAsia"/>
          <w:lang w:eastAsia="zh-TW"/>
        </w:rPr>
        <w:t>Building Blocks, ex AP/RT/ED/SARA?</w:t>
      </w:r>
      <w:proofErr w:type="gramEnd"/>
    </w:p>
    <w:p w:rsidR="000F6316" w:rsidRPr="000F6316" w:rsidRDefault="000F6316" w:rsidP="000F6316">
      <w:pPr>
        <w:rPr>
          <w:lang w:eastAsia="zh-TW"/>
        </w:rPr>
      </w:pPr>
      <w:r>
        <w:rPr>
          <w:rFonts w:hint="eastAsia"/>
          <w:lang w:eastAsia="zh-TW"/>
        </w:rPr>
        <w:t>System limitations, Latency Design principal</w:t>
      </w:r>
    </w:p>
    <w:p w:rsidR="000F6316" w:rsidRDefault="000F6316" w:rsidP="000F6316">
      <w:pPr>
        <w:pStyle w:val="2"/>
        <w:rPr>
          <w:lang w:eastAsia="zh-TW"/>
        </w:rPr>
      </w:pPr>
      <w:bookmarkStart w:id="3" w:name="_Toc461543947"/>
      <w:r>
        <w:rPr>
          <w:rFonts w:hint="eastAsia"/>
          <w:lang w:eastAsia="zh-TW"/>
        </w:rPr>
        <w:t>Application Architecture</w:t>
      </w:r>
      <w:bookmarkStart w:id="4" w:name="_Toc369772712"/>
      <w:bookmarkStart w:id="5" w:name="_Toc369896498"/>
      <w:bookmarkStart w:id="6" w:name="_Toc369896540"/>
      <w:bookmarkStart w:id="7" w:name="_Toc370155652"/>
      <w:bookmarkStart w:id="8" w:name="_Toc370155759"/>
      <w:bookmarkStart w:id="9" w:name="_Toc370331233"/>
      <w:bookmarkStart w:id="10" w:name="_Toc370331289"/>
      <w:bookmarkStart w:id="11" w:name="_Toc370333838"/>
      <w:bookmarkStart w:id="12" w:name="_Toc392150087"/>
      <w:bookmarkStart w:id="13" w:name="_Toc392150147"/>
      <w:bookmarkStart w:id="14" w:name="_Toc392150175"/>
      <w:bookmarkStart w:id="15" w:name="_Toc392159458"/>
      <w:bookmarkStart w:id="16" w:name="_Toc392173145"/>
      <w:bookmarkEnd w:id="3"/>
      <w:bookmarkEnd w:id="4"/>
      <w:bookmarkEnd w:id="5"/>
      <w:bookmarkEnd w:id="6"/>
      <w:bookmarkEnd w:id="7"/>
      <w:bookmarkEnd w:id="8"/>
      <w:bookmarkEnd w:id="9"/>
      <w:bookmarkEnd w:id="10"/>
      <w:bookmarkEnd w:id="11"/>
      <w:bookmarkEnd w:id="12"/>
      <w:bookmarkEnd w:id="13"/>
      <w:bookmarkEnd w:id="14"/>
      <w:bookmarkEnd w:id="15"/>
      <w:bookmarkEnd w:id="16"/>
    </w:p>
    <w:p w:rsidR="000F6316" w:rsidRPr="000F6316" w:rsidRDefault="000F6316" w:rsidP="000F6316">
      <w:pPr>
        <w:rPr>
          <w:lang w:eastAsia="zh-TW"/>
        </w:rPr>
      </w:pPr>
      <w:r>
        <w:rPr>
          <w:rFonts w:hint="eastAsia"/>
          <w:lang w:eastAsia="zh-TW"/>
        </w:rPr>
        <w:t>PP/Image Creator</w:t>
      </w:r>
      <w:r w:rsidR="00CE7553">
        <w:rPr>
          <w:rFonts w:hint="eastAsia"/>
          <w:lang w:eastAsia="zh-TW"/>
        </w:rPr>
        <w:t>/Layout</w:t>
      </w:r>
    </w:p>
    <w:p w:rsidR="004819D4" w:rsidRDefault="00CE7553" w:rsidP="000F6316">
      <w:pPr>
        <w:pStyle w:val="2"/>
        <w:rPr>
          <w:lang w:eastAsia="zh-TW"/>
        </w:rPr>
      </w:pPr>
      <w:bookmarkStart w:id="17" w:name="_Toc461543948"/>
      <w:r>
        <w:rPr>
          <w:rFonts w:hint="eastAsia"/>
          <w:lang w:eastAsia="zh-TW"/>
        </w:rPr>
        <w:t>Customization Interface - PP</w:t>
      </w:r>
      <w:bookmarkEnd w:id="17"/>
    </w:p>
    <w:p w:rsidR="00CE7553" w:rsidRPr="00CE7553" w:rsidRDefault="00CE7553" w:rsidP="00CE7553">
      <w:pPr>
        <w:rPr>
          <w:lang w:eastAsia="zh-TW"/>
        </w:rPr>
      </w:pPr>
      <w:r>
        <w:rPr>
          <w:rFonts w:hint="eastAsia"/>
          <w:lang w:eastAsia="zh-TW"/>
        </w:rPr>
        <w:t>SQL/File change</w:t>
      </w:r>
    </w:p>
    <w:p w:rsidR="000F6316" w:rsidRPr="000F6316" w:rsidRDefault="000F6316" w:rsidP="000F6316">
      <w:pPr>
        <w:rPr>
          <w:lang w:eastAsia="zh-TW"/>
        </w:rPr>
      </w:pPr>
    </w:p>
    <w:p w:rsidR="00081EBF" w:rsidRPr="00680851" w:rsidRDefault="00A34D85">
      <w:pPr>
        <w:rPr>
          <w:lang w:eastAsia="zh-TW"/>
        </w:rPr>
      </w:pPr>
      <w:bookmarkStart w:id="18" w:name="_Toc171483057"/>
      <w:r>
        <w:rPr>
          <w:lang w:eastAsia="zh-TW"/>
        </w:rPr>
        <w:br w:type="page"/>
      </w:r>
    </w:p>
    <w:p w:rsidR="000F6316" w:rsidRPr="002C21ED" w:rsidRDefault="000F6316" w:rsidP="002C21ED">
      <w:pPr>
        <w:rPr>
          <w:lang w:eastAsia="zh-TW"/>
        </w:rPr>
      </w:pPr>
      <w:r>
        <w:rPr>
          <w:rFonts w:hint="eastAsia"/>
          <w:lang w:eastAsia="zh-TW"/>
        </w:rPr>
        <w:lastRenderedPageBreak/>
        <w:t>PP/Layout/Daemon Control or combined in Introduction?</w:t>
      </w:r>
    </w:p>
    <w:p w:rsidR="000F6316" w:rsidRDefault="00CE7553" w:rsidP="00B55EDF">
      <w:pPr>
        <w:pStyle w:val="10"/>
        <w:rPr>
          <w:sz w:val="36"/>
          <w:szCs w:val="36"/>
          <w:lang w:eastAsia="zh-TW"/>
        </w:rPr>
      </w:pPr>
      <w:bookmarkStart w:id="19" w:name="_Toc404610681"/>
      <w:bookmarkStart w:id="20" w:name="_Toc369772713"/>
      <w:bookmarkStart w:id="21" w:name="_Toc369896499"/>
      <w:bookmarkStart w:id="22" w:name="_Toc369896541"/>
      <w:bookmarkStart w:id="23" w:name="_Toc370155653"/>
      <w:bookmarkStart w:id="24" w:name="_Toc370155760"/>
      <w:bookmarkStart w:id="25" w:name="_Toc370331234"/>
      <w:bookmarkStart w:id="26" w:name="_Toc370331290"/>
      <w:bookmarkStart w:id="27" w:name="_Toc370333839"/>
      <w:bookmarkStart w:id="28" w:name="_Toc392150088"/>
      <w:bookmarkStart w:id="29" w:name="_Toc392150148"/>
      <w:bookmarkStart w:id="30" w:name="_Toc392150176"/>
      <w:bookmarkStart w:id="31" w:name="_Toc392159459"/>
      <w:bookmarkStart w:id="32" w:name="_Toc392173146"/>
      <w:bookmarkStart w:id="33" w:name="_Toc404610682"/>
      <w:bookmarkStart w:id="34" w:name="_Toc461543949"/>
      <w:bookmarkStart w:id="35" w:name="_Toc29779446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hint="eastAsia"/>
          <w:sz w:val="36"/>
          <w:szCs w:val="36"/>
          <w:lang w:eastAsia="zh-TW"/>
        </w:rPr>
        <w:t>Preparing the Installation</w:t>
      </w:r>
      <w:bookmarkEnd w:id="34"/>
    </w:p>
    <w:p w:rsidR="00CE7553" w:rsidRDefault="00CE7553" w:rsidP="00CE7553">
      <w:pPr>
        <w:rPr>
          <w:lang w:eastAsia="zh-TW"/>
        </w:rPr>
      </w:pPr>
      <w:r>
        <w:rPr>
          <w:rFonts w:hint="eastAsia"/>
          <w:lang w:eastAsia="zh-TW"/>
        </w:rPr>
        <w:t xml:space="preserve">PC and OS </w:t>
      </w:r>
      <w:proofErr w:type="spellStart"/>
      <w:r>
        <w:rPr>
          <w:rFonts w:hint="eastAsia"/>
          <w:lang w:eastAsia="zh-TW"/>
        </w:rPr>
        <w:t>Reqruirements</w:t>
      </w:r>
      <w:proofErr w:type="spellEnd"/>
    </w:p>
    <w:p w:rsidR="00CE7553" w:rsidRDefault="00CE7553" w:rsidP="00CE7553">
      <w:pPr>
        <w:rPr>
          <w:lang w:eastAsia="zh-TW"/>
        </w:rPr>
      </w:pPr>
      <w:proofErr w:type="gramStart"/>
      <w:r w:rsidRPr="00CE7553">
        <w:rPr>
          <w:lang w:eastAsia="zh-TW"/>
        </w:rPr>
        <w:t>location</w:t>
      </w:r>
      <w:proofErr w:type="gramEnd"/>
      <w:r w:rsidRPr="00CE7553">
        <w:rPr>
          <w:lang w:eastAsia="zh-TW"/>
        </w:rPr>
        <w:t xml:space="preserve"> of </w:t>
      </w:r>
      <w:proofErr w:type="spellStart"/>
      <w:r w:rsidRPr="00CE7553">
        <w:rPr>
          <w:lang w:eastAsia="zh-TW"/>
        </w:rPr>
        <w:t>ethernet</w:t>
      </w:r>
      <w:proofErr w:type="spellEnd"/>
      <w:r w:rsidRPr="00CE7553">
        <w:rPr>
          <w:lang w:eastAsia="zh-TW"/>
        </w:rPr>
        <w:t xml:space="preserve"> plug, power plug..</w:t>
      </w:r>
      <w:r w:rsidRPr="00CE7553">
        <w:rPr>
          <w:rFonts w:hint="eastAsia"/>
          <w:lang w:eastAsia="zh-TW"/>
        </w:rPr>
        <w:t xml:space="preserve"> </w:t>
      </w:r>
    </w:p>
    <w:p w:rsidR="00CE7553" w:rsidRDefault="00CE7553" w:rsidP="00CE7553">
      <w:pPr>
        <w:rPr>
          <w:lang w:eastAsia="zh-TW"/>
        </w:rPr>
      </w:pPr>
      <w:r>
        <w:rPr>
          <w:rFonts w:hint="eastAsia"/>
          <w:lang w:eastAsia="zh-TW"/>
        </w:rPr>
        <w:t xml:space="preserve">Configuration of AP </w:t>
      </w:r>
      <w:r>
        <w:rPr>
          <w:lang w:eastAsia="zh-TW"/>
        </w:rPr>
        <w:t>Ethernet</w:t>
      </w:r>
      <w:r>
        <w:rPr>
          <w:rFonts w:hint="eastAsia"/>
          <w:lang w:eastAsia="zh-TW"/>
        </w:rPr>
        <w:t xml:space="preserve"> MAC</w:t>
      </w:r>
    </w:p>
    <w:p w:rsidR="00CE7553" w:rsidRPr="00CE7553" w:rsidRDefault="00CE7553" w:rsidP="00CE7553">
      <w:pPr>
        <w:rPr>
          <w:lang w:eastAsia="zh-TW"/>
        </w:rPr>
      </w:pPr>
      <w:r>
        <w:rPr>
          <w:rFonts w:hint="eastAsia"/>
          <w:lang w:eastAsia="zh-TW"/>
        </w:rPr>
        <w:t xml:space="preserve">Interference Check, </w:t>
      </w:r>
      <w:proofErr w:type="spellStart"/>
      <w:r>
        <w:rPr>
          <w:rFonts w:hint="eastAsia"/>
          <w:lang w:eastAsia="zh-TW"/>
        </w:rPr>
        <w:t>etc</w:t>
      </w:r>
      <w:proofErr w:type="spellEnd"/>
    </w:p>
    <w:p w:rsidR="00CE7553" w:rsidRDefault="00CE7553" w:rsidP="00CE7553">
      <w:pPr>
        <w:pStyle w:val="10"/>
        <w:rPr>
          <w:sz w:val="36"/>
          <w:szCs w:val="36"/>
          <w:lang w:eastAsia="zh-TW"/>
        </w:rPr>
      </w:pPr>
      <w:bookmarkStart w:id="36" w:name="_Toc461543950"/>
      <w:r w:rsidRPr="00CE7553">
        <w:rPr>
          <w:sz w:val="36"/>
          <w:szCs w:val="36"/>
          <w:lang w:eastAsia="zh-TW"/>
        </w:rPr>
        <w:t>Install ELSA Web Management System</w:t>
      </w:r>
      <w:bookmarkEnd w:id="36"/>
    </w:p>
    <w:p w:rsidR="002C21ED" w:rsidRDefault="002C21ED" w:rsidP="00B55EDF">
      <w:pPr>
        <w:pStyle w:val="10"/>
        <w:rPr>
          <w:sz w:val="36"/>
          <w:szCs w:val="36"/>
          <w:lang w:eastAsia="zh-TW"/>
        </w:rPr>
      </w:pPr>
      <w:bookmarkStart w:id="37" w:name="_Toc461543951"/>
      <w:r>
        <w:rPr>
          <w:rFonts w:hint="eastAsia"/>
          <w:sz w:val="36"/>
          <w:szCs w:val="36"/>
          <w:lang w:eastAsia="zh-TW"/>
        </w:rPr>
        <w:t>Function Descriptions</w:t>
      </w:r>
      <w:bookmarkEnd w:id="37"/>
    </w:p>
    <w:p w:rsidR="009F66C1" w:rsidRDefault="00446E6F" w:rsidP="009F66C1">
      <w:pPr>
        <w:rPr>
          <w:lang w:eastAsia="zh-TW"/>
        </w:rPr>
      </w:pPr>
      <w:r>
        <w:rPr>
          <w:rFonts w:hint="eastAsia"/>
          <w:lang w:eastAsia="zh-TW"/>
        </w:rPr>
        <w:t xml:space="preserve">After the system is installed, there would be a list of on-line tags shown from Web. The tags are not </w:t>
      </w:r>
    </w:p>
    <w:p w:rsidR="002C21ED" w:rsidRDefault="002C21ED" w:rsidP="002C21ED">
      <w:pPr>
        <w:pStyle w:val="2"/>
        <w:rPr>
          <w:lang w:eastAsia="zh-TW"/>
        </w:rPr>
      </w:pPr>
      <w:bookmarkStart w:id="38" w:name="_Toc461543952"/>
      <w:r w:rsidRPr="002C21ED">
        <w:rPr>
          <w:lang w:eastAsia="zh-TW"/>
        </w:rPr>
        <w:t>Association of Tags and Products</w:t>
      </w:r>
      <w:bookmarkEnd w:id="38"/>
    </w:p>
    <w:p w:rsidR="00353C4F" w:rsidRDefault="00AB5432" w:rsidP="00AB5432">
      <w:pPr>
        <w:rPr>
          <w:lang w:eastAsia="zh-TW"/>
        </w:rPr>
      </w:pPr>
      <w:r>
        <w:rPr>
          <w:rFonts w:hint="eastAsia"/>
          <w:lang w:eastAsia="zh-TW"/>
        </w:rPr>
        <w:t>In ELSA 1.0, each ESL Tags must be associated to one Product</w:t>
      </w:r>
      <w:r w:rsidR="00353C4F">
        <w:rPr>
          <w:rFonts w:hint="eastAsia"/>
          <w:lang w:eastAsia="zh-TW"/>
        </w:rPr>
        <w:t xml:space="preserve"> before it could be updated. </w:t>
      </w:r>
      <w:r>
        <w:rPr>
          <w:rFonts w:hint="eastAsia"/>
          <w:lang w:eastAsia="zh-TW"/>
        </w:rPr>
        <w:t xml:space="preserve"> </w:t>
      </w:r>
      <w:r w:rsidR="00353C4F">
        <w:rPr>
          <w:rFonts w:hint="eastAsia"/>
          <w:lang w:eastAsia="zh-TW"/>
        </w:rPr>
        <w:t xml:space="preserve">There are several methods to </w:t>
      </w:r>
      <w:r w:rsidR="00353C4F">
        <w:rPr>
          <w:lang w:eastAsia="zh-TW"/>
        </w:rPr>
        <w:t>associate</w:t>
      </w:r>
      <w:r w:rsidR="00353C4F">
        <w:rPr>
          <w:rFonts w:hint="eastAsia"/>
          <w:lang w:eastAsia="zh-TW"/>
        </w:rPr>
        <w:t xml:space="preserve"> the ESL Tag to a product, listed below. In any case of the association method, the Tags should be automatically updated with associated image:</w:t>
      </w:r>
    </w:p>
    <w:p w:rsidR="00353C4F" w:rsidRDefault="00353C4F" w:rsidP="00AB5432">
      <w:pPr>
        <w:rPr>
          <w:lang w:eastAsia="zh-TW"/>
        </w:rPr>
      </w:pPr>
      <w:r>
        <w:rPr>
          <w:rFonts w:hint="eastAsia"/>
          <w:lang w:eastAsia="zh-TW"/>
        </w:rPr>
        <w:t>Example:</w:t>
      </w:r>
    </w:p>
    <w:p w:rsidR="00353C4F" w:rsidRPr="00AB5432" w:rsidRDefault="00353C4F" w:rsidP="00353C4F">
      <w:pPr>
        <w:jc w:val="center"/>
        <w:rPr>
          <w:lang w:eastAsia="zh-TW"/>
        </w:rPr>
      </w:pPr>
      <w:r>
        <w:rPr>
          <w:noProof/>
          <w:lang w:eastAsia="zh-TW"/>
        </w:rPr>
        <w:drawing>
          <wp:inline distT="0" distB="0" distL="0" distR="0" wp14:anchorId="454015B5" wp14:editId="468DA682">
            <wp:extent cx="777029" cy="936346"/>
            <wp:effectExtent l="0" t="0" r="4445" b="0"/>
            <wp:docPr id="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75" cy="936040"/>
                    </a:xfrm>
                    <a:prstGeom prst="rect">
                      <a:avLst/>
                    </a:prstGeom>
                  </pic:spPr>
                </pic:pic>
              </a:graphicData>
            </a:graphic>
          </wp:inline>
        </w:drawing>
      </w:r>
    </w:p>
    <w:p w:rsidR="00353C4F" w:rsidRDefault="00353C4F" w:rsidP="00AB5432">
      <w:pPr>
        <w:pStyle w:val="3"/>
        <w:rPr>
          <w:lang w:eastAsia="zh-TW"/>
        </w:rPr>
      </w:pPr>
      <w:bookmarkStart w:id="39" w:name="_Toc461543953"/>
      <w:r>
        <w:rPr>
          <w:rFonts w:hint="eastAsia"/>
          <w:lang w:eastAsia="zh-TW"/>
        </w:rPr>
        <w:t>Associate Tags from Web Page</w:t>
      </w:r>
      <w:bookmarkEnd w:id="39"/>
    </w:p>
    <w:p w:rsidR="00353C4F" w:rsidRPr="00353C4F" w:rsidRDefault="000F6316" w:rsidP="00353C4F">
      <w:pPr>
        <w:rPr>
          <w:lang w:eastAsia="zh-TW"/>
        </w:rPr>
      </w:pPr>
      <w:r>
        <w:rPr>
          <w:rFonts w:hint="eastAsia"/>
          <w:lang w:eastAsia="zh-TW"/>
        </w:rPr>
        <w:t>Click on the ESL Management Page and follow the steps:</w:t>
      </w:r>
    </w:p>
    <w:p w:rsidR="00353C4F" w:rsidRDefault="00353C4F" w:rsidP="00353C4F">
      <w:pPr>
        <w:pStyle w:val="af3"/>
        <w:widowControl w:val="0"/>
        <w:numPr>
          <w:ilvl w:val="0"/>
          <w:numId w:val="50"/>
        </w:numPr>
        <w:spacing w:after="120"/>
        <w:ind w:leftChars="0" w:left="360"/>
      </w:pPr>
      <w:r>
        <w:t>Double click one of the tags from the list. Only “TAG” can be associated.</w:t>
      </w:r>
    </w:p>
    <w:p w:rsidR="00353C4F" w:rsidRDefault="00353C4F" w:rsidP="00353C4F">
      <w:pPr>
        <w:pStyle w:val="af3"/>
        <w:ind w:leftChars="0" w:left="0"/>
        <w:jc w:val="center"/>
      </w:pPr>
      <w:r>
        <w:rPr>
          <w:noProof/>
          <w:lang w:eastAsia="zh-TW"/>
        </w:rPr>
        <mc:AlternateContent>
          <mc:Choice Requires="wps">
            <w:drawing>
              <wp:anchor distT="0" distB="0" distL="114300" distR="114300" simplePos="0" relativeHeight="251659264" behindDoc="0" locked="0" layoutInCell="1" allowOverlap="1" wp14:anchorId="43399654" wp14:editId="1348EAD6">
                <wp:simplePos x="0" y="0"/>
                <wp:positionH relativeFrom="column">
                  <wp:posOffset>1263701</wp:posOffset>
                </wp:positionH>
                <wp:positionV relativeFrom="paragraph">
                  <wp:posOffset>1208684</wp:posOffset>
                </wp:positionV>
                <wp:extent cx="204825" cy="1302106"/>
                <wp:effectExtent l="0" t="0" r="24130" b="12700"/>
                <wp:wrapNone/>
                <wp:docPr id="1040" name="Rectangle 1040"/>
                <wp:cNvGraphicFramePr/>
                <a:graphic xmlns:a="http://schemas.openxmlformats.org/drawingml/2006/main">
                  <a:graphicData uri="http://schemas.microsoft.com/office/word/2010/wordprocessingShape">
                    <wps:wsp>
                      <wps:cNvSpPr/>
                      <wps:spPr>
                        <a:xfrm>
                          <a:off x="0" y="0"/>
                          <a:ext cx="204825" cy="130210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0" o:spid="_x0000_s1026" style="position:absolute;margin-left:99.5pt;margin-top:95.15pt;width:16.15pt;height:10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" filled="f" strokecolor="#c0504d [3205]" strokeweight="2pt"/>
            </w:pict>
          </mc:Fallback>
        </mc:AlternateContent>
      </w:r>
      <w:r>
        <w:rPr>
          <w:noProof/>
          <w:lang w:eastAsia="zh-TW"/>
        </w:rPr>
        <w:drawing>
          <wp:inline distT="0" distB="0" distL="0" distR="0" wp14:anchorId="6F65D0CE" wp14:editId="30087077">
            <wp:extent cx="5274310" cy="2537416"/>
            <wp:effectExtent l="19050" t="19050" r="21590" b="15875"/>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37416"/>
                    </a:xfrm>
                    <a:prstGeom prst="rect">
                      <a:avLst/>
                    </a:prstGeom>
                    <a:ln>
                      <a:solidFill>
                        <a:schemeClr val="accent1"/>
                      </a:solidFill>
                    </a:ln>
                  </pic:spPr>
                </pic:pic>
              </a:graphicData>
            </a:graphic>
          </wp:inline>
        </w:drawing>
      </w:r>
    </w:p>
    <w:p w:rsidR="00353C4F" w:rsidRDefault="00353C4F" w:rsidP="00353C4F">
      <w:pPr>
        <w:pStyle w:val="af3"/>
        <w:ind w:leftChars="0" w:left="360"/>
      </w:pPr>
    </w:p>
    <w:p w:rsidR="00353C4F" w:rsidRDefault="00353C4F" w:rsidP="00353C4F">
      <w:pPr>
        <w:pStyle w:val="af3"/>
        <w:widowControl w:val="0"/>
        <w:numPr>
          <w:ilvl w:val="0"/>
          <w:numId w:val="50"/>
        </w:numPr>
        <w:spacing w:after="120"/>
        <w:ind w:leftChars="0" w:left="360"/>
      </w:pPr>
      <w:r>
        <w:t>The window like below will appear. Click on the pencil icon to choose the product.</w:t>
      </w:r>
    </w:p>
    <w:p w:rsidR="00353C4F" w:rsidRDefault="00353C4F" w:rsidP="00353C4F">
      <w:pPr>
        <w:pStyle w:val="af3"/>
        <w:ind w:leftChars="0" w:left="0"/>
        <w:jc w:val="center"/>
      </w:pPr>
      <w:r>
        <w:rPr>
          <w:noProof/>
          <w:lang w:eastAsia="zh-TW"/>
        </w:rPr>
        <w:lastRenderedPageBreak/>
        <w:drawing>
          <wp:inline distT="0" distB="0" distL="0" distR="0" wp14:anchorId="4ECF41D9" wp14:editId="001DF9A7">
            <wp:extent cx="5274310" cy="1806564"/>
            <wp:effectExtent l="19050" t="19050" r="21590" b="2286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06564"/>
                    </a:xfrm>
                    <a:prstGeom prst="rect">
                      <a:avLst/>
                    </a:prstGeom>
                    <a:ln>
                      <a:solidFill>
                        <a:schemeClr val="accent1"/>
                      </a:solidFill>
                    </a:ln>
                  </pic:spPr>
                </pic:pic>
              </a:graphicData>
            </a:graphic>
          </wp:inline>
        </w:drawing>
      </w:r>
    </w:p>
    <w:p w:rsidR="00353C4F" w:rsidRDefault="00353C4F" w:rsidP="00353C4F">
      <w:r>
        <w:br w:type="page"/>
      </w:r>
    </w:p>
    <w:p w:rsidR="00353C4F" w:rsidRDefault="00353C4F" w:rsidP="00353C4F">
      <w:pPr>
        <w:pStyle w:val="af3"/>
        <w:widowControl w:val="0"/>
        <w:numPr>
          <w:ilvl w:val="0"/>
          <w:numId w:val="50"/>
        </w:numPr>
        <w:spacing w:after="120"/>
        <w:ind w:leftChars="0" w:left="360"/>
      </w:pPr>
      <w:r>
        <w:lastRenderedPageBreak/>
        <w:t>After the list of product like below appears, you can choose the product and click “Select”.</w:t>
      </w:r>
    </w:p>
    <w:p w:rsidR="00353C4F" w:rsidRDefault="00353C4F" w:rsidP="00353C4F">
      <w:pPr>
        <w:pStyle w:val="af3"/>
        <w:ind w:leftChars="0" w:left="0"/>
        <w:jc w:val="center"/>
      </w:pPr>
      <w:r>
        <w:rPr>
          <w:noProof/>
          <w:lang w:eastAsia="zh-TW"/>
        </w:rPr>
        <w:drawing>
          <wp:inline distT="0" distB="0" distL="0" distR="0" wp14:anchorId="18FF2AA7" wp14:editId="1013F7E1">
            <wp:extent cx="5274310" cy="1369856"/>
            <wp:effectExtent l="19050" t="19050" r="21590" b="20955"/>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69856"/>
                    </a:xfrm>
                    <a:prstGeom prst="rect">
                      <a:avLst/>
                    </a:prstGeom>
                    <a:ln>
                      <a:solidFill>
                        <a:schemeClr val="accent1"/>
                      </a:solidFill>
                    </a:ln>
                  </pic:spPr>
                </pic:pic>
              </a:graphicData>
            </a:graphic>
          </wp:inline>
        </w:drawing>
      </w:r>
    </w:p>
    <w:p w:rsidR="00353C4F" w:rsidRDefault="00353C4F" w:rsidP="00353C4F">
      <w:pPr>
        <w:pStyle w:val="af3"/>
        <w:ind w:leftChars="0" w:left="720"/>
      </w:pPr>
    </w:p>
    <w:p w:rsidR="00353C4F" w:rsidRDefault="00353C4F" w:rsidP="00353C4F"/>
    <w:p w:rsidR="00353C4F" w:rsidRDefault="00353C4F" w:rsidP="00353C4F">
      <w:pPr>
        <w:pStyle w:val="af3"/>
        <w:widowControl w:val="0"/>
        <w:numPr>
          <w:ilvl w:val="0"/>
          <w:numId w:val="50"/>
        </w:numPr>
        <w:spacing w:after="120"/>
        <w:ind w:leftChars="0" w:left="360"/>
      </w:pPr>
      <w:r>
        <w:t>After choosing the product, the window like below will appear. You also can change the layout in this step. If everything has been chosen correctly you can click “Save” and the tag will update its information with the newest data.</w:t>
      </w:r>
    </w:p>
    <w:p w:rsidR="00353C4F" w:rsidRDefault="00353C4F" w:rsidP="00353C4F">
      <w:pPr>
        <w:pStyle w:val="af3"/>
        <w:ind w:leftChars="0" w:left="0"/>
        <w:jc w:val="center"/>
      </w:pPr>
      <w:r>
        <w:rPr>
          <w:noProof/>
          <w:lang w:eastAsia="zh-TW"/>
        </w:rPr>
        <w:drawing>
          <wp:inline distT="0" distB="0" distL="0" distR="0" wp14:anchorId="69191EDA" wp14:editId="03C1725D">
            <wp:extent cx="5274310" cy="1731056"/>
            <wp:effectExtent l="19050" t="19050" r="21590" b="2159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31056"/>
                    </a:xfrm>
                    <a:prstGeom prst="rect">
                      <a:avLst/>
                    </a:prstGeom>
                    <a:ln>
                      <a:solidFill>
                        <a:schemeClr val="accent1"/>
                      </a:solidFill>
                    </a:ln>
                  </pic:spPr>
                </pic:pic>
              </a:graphicData>
            </a:graphic>
          </wp:inline>
        </w:drawing>
      </w:r>
    </w:p>
    <w:p w:rsidR="00353C4F" w:rsidRDefault="00353C4F" w:rsidP="00353C4F">
      <w:pPr>
        <w:pStyle w:val="af3"/>
        <w:ind w:leftChars="0" w:left="0"/>
        <w:jc w:val="center"/>
      </w:pPr>
    </w:p>
    <w:p w:rsidR="00353C4F" w:rsidRDefault="00353C4F" w:rsidP="00353C4F">
      <w:pPr>
        <w:pStyle w:val="af3"/>
        <w:widowControl w:val="0"/>
        <w:numPr>
          <w:ilvl w:val="0"/>
          <w:numId w:val="50"/>
        </w:numPr>
        <w:spacing w:after="120"/>
        <w:ind w:leftChars="0" w:left="360"/>
      </w:pPr>
      <w:r>
        <w:t>From the list, you can notice the product has been changed</w:t>
      </w:r>
    </w:p>
    <w:p w:rsidR="00353C4F" w:rsidRDefault="00353C4F" w:rsidP="00353C4F">
      <w:r>
        <w:rPr>
          <w:noProof/>
          <w:lang w:eastAsia="zh-TW"/>
        </w:rPr>
        <mc:AlternateContent>
          <mc:Choice Requires="wps">
            <w:drawing>
              <wp:anchor distT="0" distB="0" distL="114300" distR="114300" simplePos="0" relativeHeight="251660288" behindDoc="0" locked="0" layoutInCell="1" allowOverlap="1" wp14:anchorId="2F4D0552" wp14:editId="38D1E2B9">
                <wp:simplePos x="0" y="0"/>
                <wp:positionH relativeFrom="column">
                  <wp:posOffset>1570939</wp:posOffset>
                </wp:positionH>
                <wp:positionV relativeFrom="paragraph">
                  <wp:posOffset>907415</wp:posOffset>
                </wp:positionV>
                <wp:extent cx="870509" cy="270662"/>
                <wp:effectExtent l="0" t="0" r="25400" b="15240"/>
                <wp:wrapNone/>
                <wp:docPr id="1049" name="Rectangle 1049"/>
                <wp:cNvGraphicFramePr/>
                <a:graphic xmlns:a="http://schemas.openxmlformats.org/drawingml/2006/main">
                  <a:graphicData uri="http://schemas.microsoft.com/office/word/2010/wordprocessingShape">
                    <wps:wsp>
                      <wps:cNvSpPr/>
                      <wps:spPr>
                        <a:xfrm>
                          <a:off x="0" y="0"/>
                          <a:ext cx="870509" cy="27066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9" o:spid="_x0000_s1026" style="position:absolute;margin-left:123.7pt;margin-top:71.45pt;width:68.5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" filled="f" strokecolor="#c0504d [3205]" strokeweight="2pt"/>
            </w:pict>
          </mc:Fallback>
        </mc:AlternateContent>
      </w:r>
      <w:r>
        <w:rPr>
          <w:noProof/>
          <w:lang w:eastAsia="zh-TW"/>
        </w:rPr>
        <w:drawing>
          <wp:inline distT="0" distB="0" distL="0" distR="0" wp14:anchorId="66F39511" wp14:editId="29AAA06B">
            <wp:extent cx="5274310" cy="1536065"/>
            <wp:effectExtent l="0" t="0" r="2540" b="6985"/>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36065"/>
                    </a:xfrm>
                    <a:prstGeom prst="rect">
                      <a:avLst/>
                    </a:prstGeom>
                    <a:noFill/>
                    <a:ln>
                      <a:noFill/>
                    </a:ln>
                  </pic:spPr>
                </pic:pic>
              </a:graphicData>
            </a:graphic>
          </wp:inline>
        </w:drawing>
      </w:r>
    </w:p>
    <w:p w:rsidR="00353C4F" w:rsidRDefault="00353C4F" w:rsidP="00353C4F"/>
    <w:p w:rsidR="00353C4F" w:rsidRDefault="00353C4F" w:rsidP="00AB5432">
      <w:pPr>
        <w:pStyle w:val="3"/>
        <w:rPr>
          <w:lang w:eastAsia="zh-TW"/>
        </w:rPr>
      </w:pPr>
      <w:bookmarkStart w:id="40" w:name="_Toc461543954"/>
      <w:r>
        <w:rPr>
          <w:rFonts w:hint="eastAsia"/>
          <w:lang w:eastAsia="zh-TW"/>
        </w:rPr>
        <w:t>Associate Tags from BC page using Handheld</w:t>
      </w:r>
      <w:bookmarkEnd w:id="40"/>
    </w:p>
    <w:p w:rsidR="00353C4F" w:rsidRPr="00353C4F" w:rsidRDefault="00353C4F" w:rsidP="00353C4F">
      <w:pPr>
        <w:rPr>
          <w:lang w:eastAsia="zh-TW"/>
        </w:rPr>
      </w:pPr>
      <w:r>
        <w:rPr>
          <w:rFonts w:hint="eastAsia"/>
          <w:lang w:eastAsia="zh-TW"/>
        </w:rPr>
        <w:t xml:space="preserve">The </w:t>
      </w:r>
      <w:r w:rsidR="000F6316">
        <w:rPr>
          <w:rFonts w:hint="eastAsia"/>
          <w:lang w:eastAsia="zh-TW"/>
        </w:rPr>
        <w:t xml:space="preserve">BC page is a specific page designed for limited </w:t>
      </w:r>
      <w:r w:rsidR="000F6316">
        <w:rPr>
          <w:lang w:eastAsia="zh-TW"/>
        </w:rPr>
        <w:t>resolution</w:t>
      </w:r>
      <w:r w:rsidR="000F6316">
        <w:rPr>
          <w:rFonts w:hint="eastAsia"/>
          <w:lang w:eastAsia="zh-TW"/>
        </w:rPr>
        <w:t xml:space="preserve"> devices </w:t>
      </w:r>
    </w:p>
    <w:p w:rsidR="00353C4F" w:rsidRDefault="00353C4F" w:rsidP="00AB5432">
      <w:pPr>
        <w:pStyle w:val="3"/>
        <w:rPr>
          <w:lang w:eastAsia="zh-TW"/>
        </w:rPr>
      </w:pPr>
      <w:bookmarkStart w:id="41" w:name="_Toc461543955"/>
      <w:r>
        <w:rPr>
          <w:rFonts w:hint="eastAsia"/>
          <w:lang w:eastAsia="zh-TW"/>
        </w:rPr>
        <w:t>Associate Tags with SAR</w:t>
      </w:r>
      <w:r w:rsidR="00CE7553">
        <w:rPr>
          <w:rFonts w:hint="eastAsia"/>
          <w:lang w:eastAsia="zh-TW"/>
        </w:rPr>
        <w:t>A</w:t>
      </w:r>
      <w:bookmarkEnd w:id="41"/>
    </w:p>
    <w:p w:rsidR="00FF4C56" w:rsidRDefault="00353C4F" w:rsidP="00AB5432">
      <w:pPr>
        <w:pStyle w:val="3"/>
        <w:rPr>
          <w:lang w:eastAsia="zh-TW"/>
        </w:rPr>
      </w:pPr>
      <w:bookmarkStart w:id="42" w:name="_Toc461543956"/>
      <w:r>
        <w:rPr>
          <w:rFonts w:hint="eastAsia"/>
          <w:lang w:eastAsia="zh-TW"/>
        </w:rPr>
        <w:t>Import</w:t>
      </w:r>
      <w:r w:rsidR="00FF4C56">
        <w:rPr>
          <w:rFonts w:hint="eastAsia"/>
          <w:lang w:eastAsia="zh-TW"/>
        </w:rPr>
        <w:t>/Export</w:t>
      </w:r>
      <w:r>
        <w:rPr>
          <w:rFonts w:hint="eastAsia"/>
          <w:lang w:eastAsia="zh-TW"/>
        </w:rPr>
        <w:t xml:space="preserve"> Associations from a file</w:t>
      </w:r>
      <w:bookmarkEnd w:id="42"/>
    </w:p>
    <w:p w:rsidR="00AB5432" w:rsidRDefault="000A46E4" w:rsidP="00AB5432">
      <w:pPr>
        <w:pStyle w:val="3"/>
        <w:rPr>
          <w:lang w:eastAsia="zh-TW"/>
        </w:rPr>
      </w:pPr>
      <w:bookmarkStart w:id="43" w:name="_Toc461543957"/>
      <w:r>
        <w:rPr>
          <w:rFonts w:hint="eastAsia"/>
          <w:lang w:eastAsia="zh-TW"/>
        </w:rPr>
        <w:t>De</w:t>
      </w:r>
      <w:r w:rsidR="00C12837">
        <w:rPr>
          <w:rFonts w:hint="eastAsia"/>
          <w:lang w:eastAsia="zh-TW"/>
        </w:rPr>
        <w:t>-</w:t>
      </w:r>
      <w:r>
        <w:rPr>
          <w:rFonts w:hint="eastAsia"/>
          <w:lang w:eastAsia="zh-TW"/>
        </w:rPr>
        <w:t>association</w:t>
      </w:r>
      <w:bookmarkEnd w:id="43"/>
    </w:p>
    <w:p w:rsidR="00CE7553" w:rsidRDefault="00F70908" w:rsidP="002C21ED">
      <w:pPr>
        <w:pStyle w:val="2"/>
        <w:rPr>
          <w:lang w:eastAsia="zh-TW"/>
        </w:rPr>
      </w:pPr>
      <w:bookmarkStart w:id="44" w:name="_Toc461543958"/>
      <w:r>
        <w:rPr>
          <w:rFonts w:hint="eastAsia"/>
          <w:lang w:eastAsia="zh-TW"/>
        </w:rPr>
        <w:t>ESL Tag Update and Job Control</w:t>
      </w:r>
      <w:bookmarkEnd w:id="44"/>
    </w:p>
    <w:p w:rsidR="00F70908" w:rsidRPr="00F70908" w:rsidRDefault="00F70908" w:rsidP="00F70908">
      <w:pPr>
        <w:rPr>
          <w:lang w:eastAsia="zh-TW"/>
        </w:rPr>
      </w:pPr>
      <w:r>
        <w:rPr>
          <w:rFonts w:hint="eastAsia"/>
          <w:lang w:eastAsia="zh-TW"/>
        </w:rPr>
        <w:t>The Tags information update from PP is not included here, refer to customization.</w:t>
      </w:r>
    </w:p>
    <w:p w:rsidR="00CE7553" w:rsidRDefault="00CE7553" w:rsidP="00CE7553">
      <w:pPr>
        <w:pStyle w:val="3"/>
        <w:rPr>
          <w:lang w:eastAsia="zh-TW"/>
        </w:rPr>
      </w:pPr>
      <w:bookmarkStart w:id="45" w:name="_Toc461543959"/>
      <w:r>
        <w:rPr>
          <w:rFonts w:hint="eastAsia"/>
          <w:lang w:eastAsia="zh-TW"/>
        </w:rPr>
        <w:lastRenderedPageBreak/>
        <w:t>Update Tag from Web Page</w:t>
      </w:r>
      <w:bookmarkEnd w:id="45"/>
    </w:p>
    <w:p w:rsidR="00CE7553" w:rsidRDefault="00CE7553" w:rsidP="00CE7553">
      <w:pPr>
        <w:pStyle w:val="3"/>
        <w:rPr>
          <w:lang w:eastAsia="zh-TW"/>
        </w:rPr>
      </w:pPr>
      <w:bookmarkStart w:id="46" w:name="_Toc461543960"/>
      <w:r>
        <w:rPr>
          <w:rFonts w:hint="eastAsia"/>
          <w:lang w:eastAsia="zh-TW"/>
        </w:rPr>
        <w:t>Update Tag with Image</w:t>
      </w:r>
      <w:bookmarkEnd w:id="46"/>
    </w:p>
    <w:p w:rsidR="00CE7553" w:rsidRDefault="00CE7553" w:rsidP="00CE7553">
      <w:pPr>
        <w:pStyle w:val="3"/>
        <w:rPr>
          <w:lang w:eastAsia="zh-TW"/>
        </w:rPr>
      </w:pPr>
      <w:bookmarkStart w:id="47" w:name="_Toc461543961"/>
      <w:r>
        <w:rPr>
          <w:rFonts w:hint="eastAsia"/>
          <w:lang w:eastAsia="zh-TW"/>
        </w:rPr>
        <w:t>Job Status and Retry Mechanism</w:t>
      </w:r>
      <w:bookmarkEnd w:id="47"/>
    </w:p>
    <w:p w:rsidR="00CE7553" w:rsidRPr="00CE7553" w:rsidRDefault="00CE7553" w:rsidP="00CE7553">
      <w:pPr>
        <w:rPr>
          <w:lang w:eastAsia="zh-TW"/>
        </w:rPr>
      </w:pPr>
    </w:p>
    <w:p w:rsidR="00F70908" w:rsidRDefault="00F70908" w:rsidP="00F70908">
      <w:pPr>
        <w:pStyle w:val="2"/>
        <w:rPr>
          <w:lang w:eastAsia="zh-TW"/>
        </w:rPr>
      </w:pPr>
      <w:bookmarkStart w:id="48" w:name="_Toc461543962"/>
      <w:r>
        <w:rPr>
          <w:rFonts w:hint="eastAsia"/>
          <w:lang w:eastAsia="zh-TW"/>
        </w:rPr>
        <w:t>Management of the Tags</w:t>
      </w:r>
      <w:bookmarkEnd w:id="48"/>
    </w:p>
    <w:p w:rsidR="00F70908" w:rsidRDefault="00F70908" w:rsidP="00F70908">
      <w:pPr>
        <w:pStyle w:val="3"/>
        <w:rPr>
          <w:lang w:eastAsia="zh-TW"/>
        </w:rPr>
      </w:pPr>
      <w:bookmarkStart w:id="49" w:name="_Toc461543963"/>
      <w:r>
        <w:rPr>
          <w:rFonts w:hint="eastAsia"/>
          <w:lang w:eastAsia="zh-TW"/>
        </w:rPr>
        <w:t>Device connection status</w:t>
      </w:r>
      <w:bookmarkEnd w:id="49"/>
      <w:r>
        <w:rPr>
          <w:rFonts w:hint="eastAsia"/>
          <w:lang w:eastAsia="zh-TW"/>
        </w:rPr>
        <w:t xml:space="preserve"> </w:t>
      </w:r>
    </w:p>
    <w:p w:rsidR="00F70908" w:rsidRPr="00F70908" w:rsidRDefault="00F70908" w:rsidP="00F70908">
      <w:pPr>
        <w:rPr>
          <w:lang w:eastAsia="zh-TW"/>
        </w:rPr>
      </w:pPr>
      <w:r>
        <w:rPr>
          <w:rFonts w:hint="eastAsia"/>
          <w:lang w:eastAsia="zh-TW"/>
        </w:rPr>
        <w:t>Query/Reboot</w:t>
      </w:r>
      <w:r w:rsidR="000A46E4">
        <w:rPr>
          <w:rFonts w:hint="eastAsia"/>
          <w:lang w:eastAsia="zh-TW"/>
        </w:rPr>
        <w:t>/Wakeup</w:t>
      </w:r>
    </w:p>
    <w:p w:rsidR="00F70908" w:rsidRDefault="00F70908" w:rsidP="00F70908">
      <w:pPr>
        <w:pStyle w:val="3"/>
        <w:rPr>
          <w:lang w:eastAsia="zh-TW"/>
        </w:rPr>
      </w:pPr>
      <w:bookmarkStart w:id="50" w:name="_Toc461543964"/>
      <w:r>
        <w:rPr>
          <w:rFonts w:hint="eastAsia"/>
          <w:lang w:eastAsia="zh-TW"/>
        </w:rPr>
        <w:t>Device Information</w:t>
      </w:r>
      <w:bookmarkEnd w:id="50"/>
    </w:p>
    <w:p w:rsidR="00F70908" w:rsidRPr="00F70908" w:rsidRDefault="00F70908" w:rsidP="00F70908">
      <w:pPr>
        <w:rPr>
          <w:lang w:eastAsia="zh-TW"/>
        </w:rPr>
      </w:pPr>
      <w:proofErr w:type="gramStart"/>
      <w:r>
        <w:rPr>
          <w:rFonts w:hint="eastAsia"/>
          <w:lang w:eastAsia="zh-TW"/>
        </w:rPr>
        <w:t>BAT/RSSI/Budget?</w:t>
      </w:r>
      <w:proofErr w:type="gramEnd"/>
    </w:p>
    <w:p w:rsidR="00353C4F" w:rsidRDefault="00353C4F" w:rsidP="002C21ED">
      <w:pPr>
        <w:pStyle w:val="2"/>
        <w:rPr>
          <w:lang w:eastAsia="zh-TW"/>
        </w:rPr>
      </w:pPr>
      <w:bookmarkStart w:id="51" w:name="_Toc461543965"/>
      <w:r>
        <w:rPr>
          <w:rFonts w:hint="eastAsia"/>
          <w:lang w:eastAsia="zh-TW"/>
        </w:rPr>
        <w:t>Management of the Inventory</w:t>
      </w:r>
      <w:bookmarkEnd w:id="51"/>
    </w:p>
    <w:p w:rsidR="00F70908" w:rsidRDefault="00353C4F" w:rsidP="002C21ED">
      <w:pPr>
        <w:pStyle w:val="2"/>
        <w:rPr>
          <w:lang w:eastAsia="zh-TW"/>
        </w:rPr>
      </w:pPr>
      <w:bookmarkStart w:id="52" w:name="_Toc461543966"/>
      <w:r>
        <w:rPr>
          <w:rFonts w:hint="eastAsia"/>
          <w:lang w:eastAsia="zh-TW"/>
        </w:rPr>
        <w:t xml:space="preserve">Management of the </w:t>
      </w:r>
      <w:r w:rsidR="00F70908">
        <w:rPr>
          <w:rFonts w:hint="eastAsia"/>
          <w:lang w:eastAsia="zh-TW"/>
        </w:rPr>
        <w:t>Layout</w:t>
      </w:r>
      <w:bookmarkEnd w:id="52"/>
    </w:p>
    <w:p w:rsidR="002C21ED" w:rsidRDefault="00F70908" w:rsidP="002C21ED">
      <w:pPr>
        <w:pStyle w:val="2"/>
        <w:rPr>
          <w:lang w:eastAsia="zh-TW"/>
        </w:rPr>
      </w:pPr>
      <w:bookmarkStart w:id="53" w:name="_Toc461543967"/>
      <w:r>
        <w:rPr>
          <w:rFonts w:hint="eastAsia"/>
          <w:lang w:eastAsia="zh-TW"/>
        </w:rPr>
        <w:t>System Inspection and Diagnostic</w:t>
      </w:r>
      <w:bookmarkEnd w:id="53"/>
    </w:p>
    <w:p w:rsidR="002C21ED" w:rsidRPr="002C21ED" w:rsidRDefault="00F70908" w:rsidP="00986F5C">
      <w:pPr>
        <w:ind w:left="432"/>
        <w:rPr>
          <w:lang w:eastAsia="zh-TW"/>
        </w:rPr>
      </w:pPr>
      <w:r>
        <w:rPr>
          <w:rFonts w:hint="eastAsia"/>
          <w:lang w:eastAsia="zh-TW"/>
        </w:rPr>
        <w:t xml:space="preserve">Tag </w:t>
      </w:r>
      <w:proofErr w:type="spellStart"/>
      <w:r>
        <w:rPr>
          <w:rFonts w:hint="eastAsia"/>
          <w:lang w:eastAsia="zh-TW"/>
        </w:rPr>
        <w:t>Histroy</w:t>
      </w:r>
      <w:proofErr w:type="spellEnd"/>
      <w:r>
        <w:rPr>
          <w:rFonts w:hint="eastAsia"/>
          <w:lang w:eastAsia="zh-TW"/>
        </w:rPr>
        <w:t>/Daily Email/</w:t>
      </w:r>
      <w:r>
        <w:rPr>
          <w:lang w:eastAsia="zh-TW"/>
        </w:rPr>
        <w:t>…</w:t>
      </w:r>
    </w:p>
    <w:p w:rsidR="00CE7553" w:rsidRDefault="00CE7553" w:rsidP="00B55EDF">
      <w:pPr>
        <w:pStyle w:val="10"/>
        <w:rPr>
          <w:sz w:val="36"/>
          <w:szCs w:val="36"/>
          <w:lang w:eastAsia="zh-TW"/>
        </w:rPr>
      </w:pPr>
      <w:bookmarkStart w:id="54" w:name="_Toc461543968"/>
      <w:r>
        <w:rPr>
          <w:rFonts w:hint="eastAsia"/>
          <w:sz w:val="36"/>
          <w:szCs w:val="36"/>
          <w:lang w:eastAsia="zh-TW"/>
        </w:rPr>
        <w:t xml:space="preserve">Customization </w:t>
      </w:r>
      <w:r>
        <w:rPr>
          <w:sz w:val="36"/>
          <w:szCs w:val="36"/>
          <w:lang w:eastAsia="zh-TW"/>
        </w:rPr>
        <w:t>–</w:t>
      </w:r>
      <w:r>
        <w:rPr>
          <w:rFonts w:hint="eastAsia"/>
          <w:sz w:val="36"/>
          <w:szCs w:val="36"/>
          <w:lang w:eastAsia="zh-TW"/>
        </w:rPr>
        <w:t xml:space="preserve"> PP</w:t>
      </w:r>
      <w:bookmarkEnd w:id="54"/>
    </w:p>
    <w:p w:rsidR="000A46E4" w:rsidRDefault="00CE7553" w:rsidP="00B55EDF">
      <w:pPr>
        <w:pStyle w:val="10"/>
        <w:rPr>
          <w:sz w:val="36"/>
          <w:szCs w:val="36"/>
          <w:lang w:eastAsia="zh-TW"/>
        </w:rPr>
      </w:pPr>
      <w:bookmarkStart w:id="55" w:name="_Toc461543969"/>
      <w:r>
        <w:rPr>
          <w:rFonts w:hint="eastAsia"/>
          <w:sz w:val="36"/>
          <w:szCs w:val="36"/>
          <w:lang w:eastAsia="zh-TW"/>
        </w:rPr>
        <w:t>Trouble Shooting</w:t>
      </w:r>
      <w:bookmarkEnd w:id="55"/>
    </w:p>
    <w:p w:rsidR="00CE7553" w:rsidRDefault="000A46E4" w:rsidP="00B55EDF">
      <w:pPr>
        <w:pStyle w:val="10"/>
        <w:rPr>
          <w:sz w:val="36"/>
          <w:szCs w:val="36"/>
          <w:lang w:eastAsia="zh-TW"/>
        </w:rPr>
      </w:pPr>
      <w:bookmarkStart w:id="56" w:name="_Toc461543970"/>
      <w:r>
        <w:rPr>
          <w:rFonts w:hint="eastAsia"/>
          <w:sz w:val="36"/>
          <w:szCs w:val="36"/>
          <w:lang w:eastAsia="zh-TW"/>
        </w:rPr>
        <w:t xml:space="preserve">Web Page </w:t>
      </w:r>
      <w:proofErr w:type="gramStart"/>
      <w:r>
        <w:rPr>
          <w:rFonts w:hint="eastAsia"/>
          <w:sz w:val="36"/>
          <w:szCs w:val="36"/>
          <w:lang w:eastAsia="zh-TW"/>
        </w:rPr>
        <w:t>Illustration</w:t>
      </w:r>
      <w:r w:rsidR="00E42747">
        <w:rPr>
          <w:rFonts w:hint="eastAsia"/>
          <w:sz w:val="36"/>
          <w:szCs w:val="36"/>
          <w:lang w:eastAsia="zh-TW"/>
        </w:rPr>
        <w:t>(</w:t>
      </w:r>
      <w:proofErr w:type="gramEnd"/>
      <w:r w:rsidR="00E42747">
        <w:rPr>
          <w:rFonts w:hint="eastAsia"/>
          <w:sz w:val="36"/>
          <w:szCs w:val="36"/>
          <w:lang w:eastAsia="zh-TW"/>
        </w:rPr>
        <w:t>Map)</w:t>
      </w:r>
      <w:bookmarkEnd w:id="56"/>
    </w:p>
    <w:p w:rsidR="00CC1720" w:rsidRPr="00445860" w:rsidRDefault="00B55EDF" w:rsidP="00B55EDF">
      <w:pPr>
        <w:pStyle w:val="10"/>
        <w:rPr>
          <w:sz w:val="36"/>
          <w:szCs w:val="36"/>
          <w:lang w:eastAsia="zh-TW"/>
        </w:rPr>
      </w:pPr>
      <w:bookmarkStart w:id="57" w:name="_Toc461543971"/>
      <w:r w:rsidRPr="00445860">
        <w:rPr>
          <w:rFonts w:hint="eastAsia"/>
          <w:sz w:val="36"/>
          <w:szCs w:val="36"/>
          <w:lang w:eastAsia="zh-TW"/>
        </w:rPr>
        <w:t>Contact Information</w:t>
      </w:r>
      <w:bookmarkEnd w:id="18"/>
      <w:bookmarkEnd w:id="35"/>
      <w:bookmarkEnd w:id="57"/>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1B534D" w:rsidTr="00074474">
        <w:tc>
          <w:tcPr>
            <w:tcW w:w="9126" w:type="dxa"/>
          </w:tcPr>
          <w:p w:rsidR="00691F45" w:rsidRPr="00445860" w:rsidRDefault="00691F45" w:rsidP="00691F45">
            <w:pPr>
              <w:rPr>
                <w:b/>
                <w:sz w:val="28"/>
                <w:szCs w:val="28"/>
                <w:lang w:eastAsia="zh-TW"/>
              </w:rPr>
            </w:pPr>
            <w:r w:rsidRPr="00445860">
              <w:rPr>
                <w:rFonts w:hint="eastAsia"/>
                <w:b/>
                <w:sz w:val="28"/>
                <w:szCs w:val="28"/>
                <w:lang w:eastAsia="zh-TW"/>
              </w:rPr>
              <w:t>M</w:t>
            </w:r>
            <w:r w:rsidRPr="00445860">
              <w:rPr>
                <w:rFonts w:hint="eastAsia"/>
                <w:b/>
                <w:sz w:val="28"/>
                <w:szCs w:val="28"/>
                <w:vertAlign w:val="superscript"/>
                <w:lang w:eastAsia="zh-TW"/>
              </w:rPr>
              <w:t>2</w:t>
            </w:r>
            <w:r w:rsidRPr="00445860">
              <w:rPr>
                <w:rFonts w:hint="eastAsia"/>
                <w:b/>
                <w:sz w:val="28"/>
                <w:szCs w:val="28"/>
                <w:lang w:eastAsia="zh-TW"/>
              </w:rPr>
              <w:t xml:space="preserve">Communication, </w:t>
            </w:r>
            <w:r w:rsidRPr="00445860">
              <w:rPr>
                <w:b/>
                <w:sz w:val="28"/>
                <w:szCs w:val="28"/>
                <w:lang w:eastAsia="zh-TW"/>
              </w:rPr>
              <w:t>Inc.</w:t>
            </w:r>
            <w:r w:rsidRPr="00445860">
              <w:rPr>
                <w:rFonts w:hint="eastAsia"/>
                <w:b/>
                <w:sz w:val="28"/>
                <w:szCs w:val="28"/>
                <w:lang w:eastAsia="zh-TW"/>
              </w:rPr>
              <w:t xml:space="preserve"> (M2C)</w:t>
            </w:r>
          </w:p>
          <w:p w:rsidR="00691F45" w:rsidRPr="00445860" w:rsidRDefault="000E5307" w:rsidP="00691F45">
            <w:pPr>
              <w:rPr>
                <w:sz w:val="24"/>
                <w:szCs w:val="24"/>
              </w:rPr>
            </w:pPr>
            <w:r>
              <w:rPr>
                <w:rFonts w:hint="eastAsia"/>
                <w:sz w:val="24"/>
                <w:szCs w:val="24"/>
                <w:lang w:eastAsia="zh-TW"/>
              </w:rPr>
              <w:t>4F-3, No. 32, Gaotie 2</w:t>
            </w:r>
            <w:r w:rsidRPr="000E5307">
              <w:rPr>
                <w:rFonts w:hint="eastAsia"/>
                <w:sz w:val="24"/>
                <w:szCs w:val="24"/>
                <w:vertAlign w:val="superscript"/>
                <w:lang w:eastAsia="zh-TW"/>
              </w:rPr>
              <w:t>nd</w:t>
            </w:r>
            <w:r>
              <w:rPr>
                <w:rFonts w:hint="eastAsia"/>
                <w:sz w:val="24"/>
                <w:szCs w:val="24"/>
                <w:lang w:eastAsia="zh-TW"/>
              </w:rPr>
              <w:t xml:space="preserve"> Rd</w:t>
            </w:r>
            <w:r w:rsidR="00691F45" w:rsidRPr="00445860">
              <w:rPr>
                <w:sz w:val="24"/>
                <w:szCs w:val="24"/>
              </w:rPr>
              <w:t>,</w:t>
            </w:r>
          </w:p>
          <w:p w:rsidR="00691F45" w:rsidRPr="00445860" w:rsidRDefault="00691F45" w:rsidP="00691F45">
            <w:pPr>
              <w:rPr>
                <w:sz w:val="24"/>
                <w:szCs w:val="24"/>
                <w:lang w:eastAsia="zh-TW"/>
              </w:rPr>
            </w:pPr>
            <w:r w:rsidRPr="00445860">
              <w:rPr>
                <w:sz w:val="24"/>
                <w:szCs w:val="24"/>
              </w:rPr>
              <w:t>Zhubei City,</w:t>
            </w:r>
            <w:r w:rsidRPr="00445860">
              <w:rPr>
                <w:rFonts w:hint="eastAsia"/>
                <w:sz w:val="24"/>
                <w:szCs w:val="24"/>
                <w:lang w:eastAsia="zh-TW"/>
              </w:rPr>
              <w:t xml:space="preserve"> </w:t>
            </w:r>
            <w:r w:rsidRPr="00445860">
              <w:rPr>
                <w:sz w:val="24"/>
                <w:szCs w:val="24"/>
              </w:rPr>
              <w:t>Hsinchu County</w:t>
            </w:r>
            <w:r w:rsidRPr="00445860">
              <w:rPr>
                <w:rFonts w:hint="eastAsia"/>
                <w:sz w:val="24"/>
                <w:szCs w:val="24"/>
                <w:lang w:eastAsia="zh-TW"/>
              </w:rPr>
              <w:t xml:space="preserve">, </w:t>
            </w:r>
            <w:r w:rsidRPr="00445860">
              <w:rPr>
                <w:sz w:val="24"/>
                <w:szCs w:val="24"/>
              </w:rPr>
              <w:t xml:space="preserve">Taiwan </w:t>
            </w:r>
          </w:p>
          <w:p w:rsidR="00691F45" w:rsidRPr="00445860" w:rsidRDefault="00691F45" w:rsidP="00691F45">
            <w:pPr>
              <w:rPr>
                <w:sz w:val="24"/>
                <w:szCs w:val="24"/>
                <w:lang w:eastAsia="zh-TW"/>
              </w:rPr>
            </w:pPr>
            <w:r w:rsidRPr="00445860">
              <w:rPr>
                <w:sz w:val="24"/>
                <w:szCs w:val="24"/>
                <w:lang w:eastAsia="zh-TW"/>
              </w:rPr>
              <w:t>Tel: +</w:t>
            </w:r>
            <w:r w:rsidRPr="00445860">
              <w:rPr>
                <w:rFonts w:hint="eastAsia"/>
                <w:sz w:val="24"/>
                <w:szCs w:val="24"/>
                <w:lang w:eastAsia="zh-TW"/>
              </w:rPr>
              <w:t>886-3-657-8939</w:t>
            </w:r>
          </w:p>
          <w:p w:rsidR="00691F45" w:rsidRPr="00445860" w:rsidRDefault="00691F45" w:rsidP="00691F45">
            <w:pPr>
              <w:rPr>
                <w:sz w:val="24"/>
                <w:szCs w:val="24"/>
                <w:lang w:eastAsia="zh-TW"/>
              </w:rPr>
            </w:pPr>
            <w:r w:rsidRPr="00445860">
              <w:rPr>
                <w:sz w:val="24"/>
                <w:szCs w:val="24"/>
                <w:lang w:eastAsia="zh-TW"/>
              </w:rPr>
              <w:t xml:space="preserve">Fax: </w:t>
            </w:r>
            <w:r w:rsidRPr="00445860">
              <w:rPr>
                <w:rFonts w:hint="eastAsia"/>
                <w:sz w:val="24"/>
                <w:szCs w:val="24"/>
                <w:lang w:eastAsia="zh-TW"/>
              </w:rPr>
              <w:t>+886-3-657-6909</w:t>
            </w:r>
          </w:p>
          <w:p w:rsidR="00691F45" w:rsidRPr="00445860" w:rsidRDefault="00691F45" w:rsidP="00691F45">
            <w:pPr>
              <w:rPr>
                <w:sz w:val="24"/>
                <w:szCs w:val="24"/>
                <w:lang w:eastAsia="zh-TW"/>
              </w:rPr>
            </w:pPr>
            <w:r w:rsidRPr="00445860">
              <w:rPr>
                <w:sz w:val="24"/>
                <w:szCs w:val="24"/>
                <w:lang w:eastAsia="zh-TW"/>
              </w:rPr>
              <w:t xml:space="preserve">Email: </w:t>
            </w:r>
            <w:r w:rsidR="00155461">
              <w:rPr>
                <w:rFonts w:hint="eastAsia"/>
                <w:sz w:val="24"/>
                <w:szCs w:val="24"/>
                <w:lang w:eastAsia="zh-TW"/>
              </w:rPr>
              <w:t>support</w:t>
            </w:r>
            <w:r w:rsidRPr="00445860">
              <w:rPr>
                <w:sz w:val="24"/>
                <w:szCs w:val="24"/>
                <w:lang w:eastAsia="zh-TW"/>
              </w:rPr>
              <w:t>@</w:t>
            </w:r>
            <w:r w:rsidRPr="00445860">
              <w:rPr>
                <w:rFonts w:hint="eastAsia"/>
                <w:sz w:val="24"/>
                <w:szCs w:val="24"/>
                <w:lang w:eastAsia="zh-TW"/>
              </w:rPr>
              <w:t>m2comm.com</w:t>
            </w:r>
          </w:p>
          <w:p w:rsidR="001B534D" w:rsidRPr="00691F45" w:rsidRDefault="001B534D" w:rsidP="00926D4A">
            <w:pPr>
              <w:rPr>
                <w:lang w:eastAsia="zh-TW"/>
              </w:rPr>
            </w:pPr>
          </w:p>
        </w:tc>
      </w:tr>
      <w:tr w:rsidR="001B534D" w:rsidTr="00074474">
        <w:trPr>
          <w:trHeight w:val="6283"/>
        </w:trPr>
        <w:tc>
          <w:tcPr>
            <w:tcW w:w="9126" w:type="dxa"/>
            <w:tcBorders>
              <w:bottom w:val="single" w:sz="4" w:space="0" w:color="auto"/>
            </w:tcBorders>
          </w:tcPr>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1B534D" w:rsidRDefault="001B534D" w:rsidP="001B534D">
            <w:pPr>
              <w:widowControl w:val="0"/>
              <w:autoSpaceDE w:val="0"/>
              <w:autoSpaceDN w:val="0"/>
              <w:adjustRightInd w:val="0"/>
              <w:rPr>
                <w:b/>
                <w:bCs/>
                <w:sz w:val="24"/>
                <w:szCs w:val="24"/>
                <w:lang w:eastAsia="zh-TW"/>
              </w:rPr>
            </w:pPr>
          </w:p>
          <w:p w:rsidR="00074474" w:rsidRDefault="00074474" w:rsidP="001B534D">
            <w:pPr>
              <w:widowControl w:val="0"/>
              <w:autoSpaceDE w:val="0"/>
              <w:autoSpaceDN w:val="0"/>
              <w:adjustRightInd w:val="0"/>
              <w:rPr>
                <w:b/>
                <w:bCs/>
                <w:sz w:val="24"/>
                <w:szCs w:val="24"/>
                <w:lang w:eastAsia="zh-TW"/>
              </w:rPr>
            </w:pPr>
          </w:p>
        </w:tc>
      </w:tr>
      <w:tr w:rsidR="001B534D" w:rsidTr="00074474">
        <w:tc>
          <w:tcPr>
            <w:tcW w:w="9126" w:type="dxa"/>
            <w:tcBorders>
              <w:top w:val="single" w:sz="4" w:space="0" w:color="auto"/>
              <w:left w:val="single" w:sz="4" w:space="0" w:color="auto"/>
              <w:bottom w:val="single" w:sz="4" w:space="0" w:color="auto"/>
              <w:right w:val="single" w:sz="4" w:space="0" w:color="auto"/>
            </w:tcBorders>
          </w:tcPr>
          <w:p w:rsidR="001B534D" w:rsidRPr="00074474" w:rsidRDefault="00E73BCE" w:rsidP="00080441">
            <w:pPr>
              <w:widowControl w:val="0"/>
              <w:autoSpaceDE w:val="0"/>
              <w:autoSpaceDN w:val="0"/>
              <w:adjustRightInd w:val="0"/>
              <w:rPr>
                <w:rFonts w:ascii="ArialMT" w:hAnsi="ArialMT" w:cs="ArialMT"/>
                <w:sz w:val="18"/>
                <w:szCs w:val="18"/>
                <w:lang w:eastAsia="zh-TW"/>
              </w:rPr>
            </w:pPr>
            <w:r w:rsidRPr="00074474">
              <w:rPr>
                <w:rFonts w:ascii="ArialMT" w:hAnsi="ArialMT" w:cs="ArialMT" w:hint="eastAsia"/>
                <w:sz w:val="18"/>
                <w:szCs w:val="18"/>
                <w:lang w:eastAsia="zh-TW"/>
              </w:rPr>
              <w:t>This document contains confidential information and is subject to the terms and conditions set forth in the Non-Disclosure Agreement between the R</w:t>
            </w:r>
            <w:r w:rsidRPr="00074474">
              <w:rPr>
                <w:rFonts w:ascii="ArialMT" w:hAnsi="ArialMT" w:cs="ArialMT"/>
                <w:sz w:val="18"/>
                <w:szCs w:val="18"/>
                <w:lang w:eastAsia="zh-TW"/>
              </w:rPr>
              <w:t>ecipient</w:t>
            </w:r>
            <w:r w:rsidRPr="00074474">
              <w:rPr>
                <w:rFonts w:ascii="ArialMT" w:hAnsi="ArialMT" w:cs="ArialMT" w:hint="eastAsia"/>
                <w:sz w:val="18"/>
                <w:szCs w:val="18"/>
                <w:lang w:eastAsia="zh-TW"/>
              </w:rPr>
              <w:t xml:space="preserve"> Entity and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 (M2C)</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The information in this document is believed to be accurate in all respects at the time of publication but is subject to change without notice.</w:t>
            </w:r>
            <w:r w:rsidRPr="00074474">
              <w:rPr>
                <w:rFonts w:ascii="ArialMT" w:hAnsi="ArialMT" w:cs="ArialMT" w:hint="eastAsia"/>
                <w:sz w:val="18"/>
                <w:szCs w:val="18"/>
                <w:lang w:eastAsia="zh-TW"/>
              </w:rPr>
              <w:t xml:space="preserv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assumes no responsibility for errors and omissions, and disclaims responsibility for any consequences resulting from</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the use of information included herein. Additionally,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assumes no responsibility for the functioning of un</w:t>
            </w:r>
            <w:r w:rsidRPr="00074474">
              <w:rPr>
                <w:rFonts w:ascii="ArialMT" w:hAnsi="ArialMT" w:cs="ArialMT" w:hint="eastAsia"/>
                <w:sz w:val="18"/>
                <w:szCs w:val="18"/>
                <w:lang w:eastAsia="zh-TW"/>
              </w:rPr>
              <w:t>-</w:t>
            </w:r>
            <w:r w:rsidRPr="00074474">
              <w:rPr>
                <w:rFonts w:ascii="ArialMT" w:hAnsi="ArialMT" w:cs="ArialMT"/>
                <w:sz w:val="18"/>
                <w:szCs w:val="18"/>
                <w:lang w:eastAsia="zh-TW"/>
              </w:rPr>
              <w:t>described features</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parameters.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reserves the right to make changes without further notice.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makes no warranty, representation</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guarantee regarding the suitability of its products for any particular purpose, nor does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assume any liability</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arising out of the application or use of any product or circuit, and specifically disclaims any and all liability, including without limitation consequential</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or incidental damages.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products are not designed, intended, or authorized for use in applications intended to</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support or sustain life, or for any other application in which the failure of the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 could create a situation where personal</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injury or death may occur. Should Buyer purchase or use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products for any such unintended or unauthorized application,</w:t>
            </w:r>
            <w:r w:rsidRPr="00074474">
              <w:rPr>
                <w:rFonts w:ascii="ArialMT" w:hAnsi="ArialMT" w:cs="ArialMT" w:hint="eastAsia"/>
                <w:sz w:val="18"/>
                <w:szCs w:val="18"/>
                <w:lang w:eastAsia="zh-TW"/>
              </w:rPr>
              <w:t xml:space="preserve"> </w:t>
            </w:r>
            <w:r w:rsidRPr="00074474">
              <w:rPr>
                <w:rFonts w:ascii="ArialMT" w:hAnsi="ArialMT" w:cs="ArialMT"/>
                <w:sz w:val="18"/>
                <w:szCs w:val="18"/>
                <w:lang w:eastAsia="zh-TW"/>
              </w:rPr>
              <w:t xml:space="preserve">Buyer shall indemnify and hold </w:t>
            </w:r>
            <w:r>
              <w:rPr>
                <w:rFonts w:ascii="ArialMT" w:hAnsi="ArialMT" w:cs="ArialMT" w:hint="eastAsia"/>
                <w:sz w:val="18"/>
                <w:szCs w:val="18"/>
                <w:lang w:eastAsia="zh-TW"/>
              </w:rPr>
              <w:t>M</w:t>
            </w:r>
            <w:r w:rsidRPr="001F272B">
              <w:rPr>
                <w:rFonts w:ascii="ArialMT" w:hAnsi="ArialMT" w:cs="ArialMT" w:hint="eastAsia"/>
                <w:sz w:val="18"/>
                <w:szCs w:val="18"/>
                <w:vertAlign w:val="superscript"/>
                <w:lang w:eastAsia="zh-TW"/>
              </w:rPr>
              <w:t>2</w:t>
            </w:r>
            <w:r>
              <w:rPr>
                <w:rFonts w:ascii="ArialMT" w:hAnsi="ArialMT" w:cs="ArialMT" w:hint="eastAsia"/>
                <w:sz w:val="18"/>
                <w:szCs w:val="18"/>
                <w:lang w:eastAsia="zh-TW"/>
              </w:rPr>
              <w:t xml:space="preserve">Communication, </w:t>
            </w:r>
            <w:r w:rsidRPr="00074474">
              <w:rPr>
                <w:rFonts w:ascii="ArialMT" w:hAnsi="ArialMT" w:cs="ArialMT" w:hint="eastAsia"/>
                <w:sz w:val="18"/>
                <w:szCs w:val="18"/>
                <w:lang w:eastAsia="zh-TW"/>
              </w:rPr>
              <w:t>Inc</w:t>
            </w:r>
            <w:r>
              <w:rPr>
                <w:rFonts w:ascii="ArialMT" w:hAnsi="ArialMT" w:cs="ArialMT" w:hint="eastAsia"/>
                <w:sz w:val="18"/>
                <w:szCs w:val="18"/>
                <w:lang w:eastAsia="zh-TW"/>
              </w:rPr>
              <w:t>.</w:t>
            </w:r>
            <w:r w:rsidRPr="00074474">
              <w:rPr>
                <w:rFonts w:ascii="ArialMT" w:hAnsi="ArialMT" w:cs="ArialMT"/>
                <w:sz w:val="18"/>
                <w:szCs w:val="18"/>
                <w:lang w:eastAsia="zh-TW"/>
              </w:rPr>
              <w:t xml:space="preserve"> harmless against all claims and damages.</w:t>
            </w:r>
          </w:p>
        </w:tc>
      </w:tr>
    </w:tbl>
    <w:p w:rsidR="00B55EDF" w:rsidRPr="001B534D" w:rsidRDefault="00B55EDF" w:rsidP="001B534D">
      <w:pPr>
        <w:widowControl w:val="0"/>
        <w:autoSpaceDE w:val="0"/>
        <w:autoSpaceDN w:val="0"/>
        <w:adjustRightInd w:val="0"/>
        <w:rPr>
          <w:sz w:val="24"/>
          <w:szCs w:val="24"/>
          <w:lang w:eastAsia="zh-TW"/>
        </w:rPr>
      </w:pPr>
    </w:p>
    <w:sectPr w:rsidR="00B55EDF" w:rsidRPr="001B534D" w:rsidSect="00932460">
      <w:headerReference w:type="default" r:id="rId15"/>
      <w:footerReference w:type="default" r:id="rId16"/>
      <w:headerReference w:type="first" r:id="rId17"/>
      <w:footerReference w:type="first" r:id="rId18"/>
      <w:pgSz w:w="11906" w:h="16838" w:code="9"/>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FD" w:rsidRDefault="00863BFD">
      <w:r>
        <w:separator/>
      </w:r>
    </w:p>
  </w:endnote>
  <w:endnote w:type="continuationSeparator" w:id="0">
    <w:p w:rsidR="00863BFD" w:rsidRDefault="0086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Zurich BlkEx BT">
    <w:altName w:val="Impact"/>
    <w:charset w:val="00"/>
    <w:family w:val="swiss"/>
    <w:pitch w:val="variable"/>
    <w:sig w:usb0="00000007" w:usb1="00000000" w:usb2="00000000" w:usb3="00000000" w:csb0="00000011" w:csb1="00000000"/>
  </w:font>
  <w:font w:name="Zurich Ex BT">
    <w:altName w:val="Arial"/>
    <w:charset w:val="00"/>
    <w:family w:val="swiss"/>
    <w:pitch w:val="variable"/>
    <w:sig w:usb0="00000087" w:usb1="00000000" w:usb2="00000000" w:usb3="00000000" w:csb0="0000001B" w:csb1="00000000"/>
  </w:font>
  <w:font w:name="Zurich UBlkEx BT">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yriad Pro">
    <w:altName w:val="Arial Unicode MS"/>
    <w:panose1 w:val="00000000000000000000"/>
    <w:charset w:val="88"/>
    <w:family w:val="swiss"/>
    <w:notTrueType/>
    <w:pitch w:val="default"/>
    <w:sig w:usb0="00000001" w:usb1="08080000" w:usb2="00000010" w:usb3="00000000" w:csb0="00100000" w:csb1="00000000"/>
  </w:font>
  <w:font w:name="華康中圓體">
    <w:altName w:val="Arial Unicode MS"/>
    <w:charset w:val="88"/>
    <w:family w:val="modern"/>
    <w:pitch w:val="fixed"/>
    <w:sig w:usb0="00000000"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tblBorders>
      <w:tblCellMar>
        <w:left w:w="70" w:type="dxa"/>
        <w:right w:w="70" w:type="dxa"/>
      </w:tblCellMar>
      <w:tblLook w:val="0000" w:firstRow="0" w:lastRow="0" w:firstColumn="0" w:lastColumn="0" w:noHBand="0" w:noVBand="0"/>
    </w:tblPr>
    <w:tblGrid>
      <w:gridCol w:w="2694"/>
      <w:gridCol w:w="4110"/>
      <w:gridCol w:w="2259"/>
    </w:tblGrid>
    <w:tr w:rsidR="00686FAA" w:rsidRPr="00C76696" w:rsidTr="00C76696">
      <w:tc>
        <w:tcPr>
          <w:tcW w:w="2694" w:type="dxa"/>
        </w:tcPr>
        <w:p w:rsidR="00686FAA" w:rsidRPr="00C76696" w:rsidRDefault="00686FAA" w:rsidP="00446E6F">
          <w:pPr>
            <w:pStyle w:val="a5"/>
            <w:rPr>
              <w:lang w:eastAsia="zh-TW"/>
            </w:rPr>
          </w:pPr>
          <w:r>
            <w:rPr>
              <w:lang w:eastAsia="zh-TW"/>
            </w:rPr>
            <w:t>2</w:t>
          </w:r>
          <w:r w:rsidR="00446E6F">
            <w:rPr>
              <w:lang w:eastAsia="zh-TW"/>
            </w:rPr>
            <w:t>01</w:t>
          </w:r>
          <w:r w:rsidR="00446E6F">
            <w:rPr>
              <w:rFonts w:hint="eastAsia"/>
              <w:lang w:eastAsia="zh-TW"/>
            </w:rPr>
            <w:t>6</w:t>
          </w:r>
          <w:r>
            <w:rPr>
              <w:lang w:eastAsia="zh-TW"/>
            </w:rPr>
            <w:t>-0</w:t>
          </w:r>
          <w:r w:rsidR="00446E6F">
            <w:rPr>
              <w:rFonts w:hint="eastAsia"/>
              <w:lang w:eastAsia="zh-TW"/>
            </w:rPr>
            <w:t>9</w:t>
          </w:r>
          <w:r>
            <w:rPr>
              <w:lang w:eastAsia="zh-TW"/>
            </w:rPr>
            <w:t>-</w:t>
          </w:r>
          <w:r w:rsidR="00446E6F">
            <w:rPr>
              <w:rFonts w:hint="eastAsia"/>
              <w:lang w:eastAsia="zh-TW"/>
            </w:rPr>
            <w:t>1</w:t>
          </w:r>
          <w:r>
            <w:rPr>
              <w:rFonts w:hint="eastAsia"/>
              <w:lang w:eastAsia="zh-TW"/>
            </w:rPr>
            <w:t>9</w:t>
          </w:r>
        </w:p>
      </w:tc>
      <w:tc>
        <w:tcPr>
          <w:tcW w:w="4110" w:type="dxa"/>
        </w:tcPr>
        <w:p w:rsidR="00686FAA" w:rsidRPr="00C76696" w:rsidRDefault="00686FAA" w:rsidP="00E83C24">
          <w:pPr>
            <w:pStyle w:val="a5"/>
            <w:rPr>
              <w:lang w:eastAsia="zh-TW"/>
            </w:rPr>
          </w:pPr>
          <w:r w:rsidRPr="00C76696">
            <w:t xml:space="preserve">Copyright © by </w:t>
          </w:r>
          <w:r>
            <w:rPr>
              <w:rFonts w:hint="eastAsia"/>
              <w:lang w:eastAsia="zh-TW"/>
            </w:rPr>
            <w:t>M</w:t>
          </w:r>
          <w:r w:rsidRPr="001F272B">
            <w:rPr>
              <w:rFonts w:hint="eastAsia"/>
              <w:vertAlign w:val="superscript"/>
              <w:lang w:eastAsia="zh-TW"/>
            </w:rPr>
            <w:t>2</w:t>
          </w:r>
          <w:r>
            <w:rPr>
              <w:rFonts w:hint="eastAsia"/>
              <w:lang w:eastAsia="zh-TW"/>
            </w:rPr>
            <w:t>Communication, Inc.</w:t>
          </w:r>
        </w:p>
      </w:tc>
      <w:tc>
        <w:tcPr>
          <w:tcW w:w="2259" w:type="dxa"/>
        </w:tcPr>
        <w:p w:rsidR="00686FAA" w:rsidRPr="00C76696" w:rsidRDefault="00686FAA" w:rsidP="00203FF3">
          <w:pPr>
            <w:pStyle w:val="a5"/>
            <w:jc w:val="right"/>
          </w:pPr>
          <w:r w:rsidRPr="00C76696">
            <w:t xml:space="preserve">Page </w:t>
          </w:r>
          <w:r>
            <w:fldChar w:fldCharType="begin"/>
          </w:r>
          <w:r>
            <w:instrText xml:space="preserve"> PAGE   \* MERGEFORMAT </w:instrText>
          </w:r>
          <w:r>
            <w:fldChar w:fldCharType="separate"/>
          </w:r>
          <w:r w:rsidR="005D2628">
            <w:rPr>
              <w:noProof/>
            </w:rPr>
            <w:t>2</w:t>
          </w:r>
          <w:r>
            <w:rPr>
              <w:noProof/>
            </w:rPr>
            <w:fldChar w:fldCharType="end"/>
          </w:r>
          <w:r w:rsidRPr="00C76696">
            <w:t xml:space="preserve"> of </w:t>
          </w:r>
          <w:fldSimple w:instr=" NUMPAGES   \* MERGEFORMAT ">
            <w:r w:rsidR="005D2628">
              <w:rPr>
                <w:noProof/>
              </w:rPr>
              <w:t>8</w:t>
            </w:r>
          </w:fldSimple>
        </w:p>
      </w:tc>
    </w:tr>
  </w:tbl>
  <w:p w:rsidR="00686FAA" w:rsidRDefault="00686FAA" w:rsidP="00203FF3">
    <w:pPr>
      <w:pStyle w:val="a5"/>
      <w:rPr>
        <w:lang w:eastAsia="zh-TW"/>
      </w:rPr>
    </w:pPr>
  </w:p>
  <w:p w:rsidR="00686FAA" w:rsidRDefault="00686FAA" w:rsidP="00203FF3">
    <w:pPr>
      <w:pStyle w:val="a5"/>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9210"/>
    </w:tblGrid>
    <w:tr w:rsidR="00686FAA">
      <w:tc>
        <w:tcPr>
          <w:tcW w:w="9210" w:type="dxa"/>
          <w:tcBorders>
            <w:top w:val="single" w:sz="4" w:space="0" w:color="auto"/>
          </w:tcBorders>
        </w:tcPr>
        <w:p w:rsidR="00686FAA" w:rsidRPr="00691F45" w:rsidRDefault="00686FAA" w:rsidP="00203FF3">
          <w:pPr>
            <w:pStyle w:val="a5"/>
            <w:rPr>
              <w:lang w:eastAsia="zh-TW"/>
            </w:rPr>
          </w:pPr>
          <w:r w:rsidRPr="00441AE4">
            <w:t xml:space="preserve">Copyright © by </w:t>
          </w:r>
          <w:r>
            <w:rPr>
              <w:rFonts w:hint="eastAsia"/>
              <w:lang w:eastAsia="zh-TW"/>
            </w:rPr>
            <w:t>M</w:t>
          </w:r>
          <w:r w:rsidRPr="001F272B">
            <w:rPr>
              <w:rFonts w:hint="eastAsia"/>
              <w:vertAlign w:val="superscript"/>
              <w:lang w:eastAsia="zh-TW"/>
            </w:rPr>
            <w:t>2</w:t>
          </w:r>
          <w:r>
            <w:rPr>
              <w:rFonts w:hint="eastAsia"/>
              <w:lang w:eastAsia="zh-TW"/>
            </w:rPr>
            <w:t>Communcation, Inc.</w:t>
          </w:r>
          <w:r w:rsidRPr="00441AE4">
            <w:t xml:space="preserve"> All rights reserved. This document is the sole and exclusive property of </w:t>
          </w:r>
          <w:r>
            <w:rPr>
              <w:rFonts w:hint="eastAsia"/>
              <w:lang w:eastAsia="zh-TW"/>
            </w:rPr>
            <w:t>M</w:t>
          </w:r>
          <w:r w:rsidRPr="001F272B">
            <w:rPr>
              <w:rFonts w:hint="eastAsia"/>
              <w:vertAlign w:val="superscript"/>
              <w:lang w:eastAsia="zh-TW"/>
            </w:rPr>
            <w:t>2</w:t>
          </w:r>
          <w:r>
            <w:rPr>
              <w:rFonts w:hint="eastAsia"/>
              <w:lang w:eastAsia="zh-TW"/>
            </w:rPr>
            <w:t>Communication, Inc.</w:t>
          </w:r>
          <w:r w:rsidRPr="00441AE4">
            <w:t xml:space="preserve"> Not to be distributed or divulged without prior written agreement.</w:t>
          </w:r>
        </w:p>
      </w:tc>
    </w:tr>
  </w:tbl>
  <w:p w:rsidR="00686FAA" w:rsidRPr="00FB4F27" w:rsidRDefault="00686FAA" w:rsidP="00203F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FD" w:rsidRDefault="00863BFD">
      <w:r>
        <w:separator/>
      </w:r>
    </w:p>
  </w:footnote>
  <w:footnote w:type="continuationSeparator" w:id="0">
    <w:p w:rsidR="00863BFD" w:rsidRDefault="00863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CellMar>
        <w:left w:w="70" w:type="dxa"/>
        <w:right w:w="70" w:type="dxa"/>
      </w:tblCellMar>
      <w:tblLook w:val="0000" w:firstRow="0" w:lastRow="0" w:firstColumn="0" w:lastColumn="0" w:noHBand="0" w:noVBand="0"/>
    </w:tblPr>
    <w:tblGrid>
      <w:gridCol w:w="3120"/>
      <w:gridCol w:w="6020"/>
    </w:tblGrid>
    <w:tr w:rsidR="00686FAA" w:rsidRPr="00D1115A">
      <w:trPr>
        <w:trHeight w:val="342"/>
      </w:trPr>
      <w:tc>
        <w:tcPr>
          <w:tcW w:w="2793" w:type="dxa"/>
          <w:vMerge w:val="restart"/>
          <w:tcBorders>
            <w:bottom w:val="single" w:sz="4" w:space="0" w:color="auto"/>
            <w:right w:val="single" w:sz="4" w:space="0" w:color="auto"/>
          </w:tcBorders>
          <w:vAlign w:val="center"/>
        </w:tcPr>
        <w:p w:rsidR="00686FAA" w:rsidRDefault="00686FAA" w:rsidP="00203FF3">
          <w:pPr>
            <w:pStyle w:val="a4"/>
          </w:pPr>
          <w:ins w:id="58" w:author="Eric Chen" w:date="2016-03-03T11:35:00Z">
            <w:r>
              <w:rPr>
                <w:noProof/>
                <w:lang w:eastAsia="zh-TW"/>
              </w:rPr>
              <w:drawing>
                <wp:inline distT="0" distB="0" distL="0" distR="0" wp14:anchorId="7ABBE93A" wp14:editId="15EF4C89">
                  <wp:extent cx="1717518" cy="258698"/>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COMM_logo_name_red+black-01s.jpg"/>
                          <pic:cNvPicPr/>
                        </pic:nvPicPr>
                        <pic:blipFill>
                          <a:blip r:embed="rId1">
                            <a:extLst>
                              <a:ext uri="{28A0092B-C50C-407E-A947-70E740481C1C}">
                                <a14:useLocalDpi xmlns:a14="http://schemas.microsoft.com/office/drawing/2010/main" val="0"/>
                              </a:ext>
                            </a:extLst>
                          </a:blip>
                          <a:stretch>
                            <a:fillRect/>
                          </a:stretch>
                        </pic:blipFill>
                        <pic:spPr>
                          <a:xfrm>
                            <a:off x="0" y="0"/>
                            <a:ext cx="1715066" cy="258329"/>
                          </a:xfrm>
                          <a:prstGeom prst="rect">
                            <a:avLst/>
                          </a:prstGeom>
                        </pic:spPr>
                      </pic:pic>
                    </a:graphicData>
                  </a:graphic>
                </wp:inline>
              </w:drawing>
            </w:r>
          </w:ins>
          <w:del w:id="59" w:author="Eric Chen" w:date="2016-03-03T11:35:00Z">
            <w:r w:rsidDel="00932460">
              <w:rPr>
                <w:noProof/>
                <w:lang w:eastAsia="zh-TW"/>
              </w:rPr>
              <w:drawing>
                <wp:inline distT="0" distB="0" distL="0" distR="0" wp14:anchorId="1857DDFE" wp14:editId="7DEC11EA">
                  <wp:extent cx="1892411" cy="38909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5617" cy="389753"/>
                          </a:xfrm>
                          <a:prstGeom prst="rect">
                            <a:avLst/>
                          </a:prstGeom>
                        </pic:spPr>
                      </pic:pic>
                    </a:graphicData>
                  </a:graphic>
                </wp:inline>
              </w:drawing>
            </w:r>
          </w:del>
        </w:p>
      </w:tc>
      <w:tc>
        <w:tcPr>
          <w:tcW w:w="6270" w:type="dxa"/>
          <w:tcBorders>
            <w:left w:val="single" w:sz="4" w:space="0" w:color="auto"/>
          </w:tcBorders>
          <w:vAlign w:val="center"/>
        </w:tcPr>
        <w:p w:rsidR="00686FAA" w:rsidRPr="00883B7C" w:rsidRDefault="002C21ED" w:rsidP="00AB19A1">
          <w:pPr>
            <w:pStyle w:val="a4"/>
            <w:rPr>
              <w:lang w:eastAsia="zh-TW"/>
            </w:rPr>
          </w:pPr>
          <w:r>
            <w:rPr>
              <w:rFonts w:hint="eastAsia"/>
              <w:lang w:eastAsia="zh-TW"/>
            </w:rPr>
            <w:t>ELSA 1.0</w:t>
          </w:r>
          <w:r w:rsidR="00686FAA">
            <w:rPr>
              <w:rFonts w:hint="eastAsia"/>
              <w:lang w:eastAsia="zh-TW"/>
            </w:rPr>
            <w:t xml:space="preserve"> </w:t>
          </w:r>
        </w:p>
      </w:tc>
    </w:tr>
    <w:tr w:rsidR="00686FAA" w:rsidRPr="00D1115A">
      <w:trPr>
        <w:trHeight w:val="282"/>
      </w:trPr>
      <w:tc>
        <w:tcPr>
          <w:tcW w:w="2793" w:type="dxa"/>
          <w:vMerge/>
          <w:tcBorders>
            <w:top w:val="single" w:sz="4" w:space="0" w:color="auto"/>
            <w:bottom w:val="single" w:sz="4" w:space="0" w:color="auto"/>
            <w:right w:val="single" w:sz="4" w:space="0" w:color="auto"/>
          </w:tcBorders>
        </w:tcPr>
        <w:p w:rsidR="00686FAA" w:rsidRPr="00D1115A" w:rsidRDefault="00686FAA" w:rsidP="00203FF3">
          <w:pPr>
            <w:pStyle w:val="a4"/>
          </w:pPr>
        </w:p>
      </w:tc>
      <w:tc>
        <w:tcPr>
          <w:tcW w:w="6270" w:type="dxa"/>
          <w:tcBorders>
            <w:left w:val="single" w:sz="4" w:space="0" w:color="auto"/>
            <w:bottom w:val="single" w:sz="4" w:space="0" w:color="auto"/>
          </w:tcBorders>
          <w:vAlign w:val="center"/>
        </w:tcPr>
        <w:p w:rsidR="00686FAA" w:rsidRPr="001578FF" w:rsidRDefault="002C21ED" w:rsidP="00990A05">
          <w:pPr>
            <w:pStyle w:val="a4"/>
            <w:rPr>
              <w:lang w:eastAsia="zh-TW"/>
            </w:rPr>
          </w:pPr>
          <w:r>
            <w:rPr>
              <w:rFonts w:hint="eastAsia"/>
              <w:lang w:eastAsia="zh-TW"/>
            </w:rPr>
            <w:t>User Manual</w:t>
          </w:r>
        </w:p>
      </w:tc>
    </w:tr>
  </w:tbl>
  <w:p w:rsidR="00686FAA" w:rsidRPr="000C0047" w:rsidRDefault="00686FAA" w:rsidP="00203FF3">
    <w:pPr>
      <w:pStyle w:val="CopyrightHeader"/>
      <w:rPr>
        <w:rFonts w:ascii="Arial Narrow" w:hAnsi="Arial Narrow"/>
        <w:sz w:val="16"/>
        <w:szCs w:val="16"/>
      </w:rPr>
    </w:pPr>
    <w:r>
      <w:rPr>
        <w:rFonts w:ascii="Arial Narrow" w:hAnsi="Arial Narrow"/>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686FAA" w:rsidRPr="009E69CF" w:rsidTr="00641F24">
      <w:tc>
        <w:tcPr>
          <w:tcW w:w="4563" w:type="dxa"/>
          <w:tcBorders>
            <w:bottom w:val="single" w:sz="8" w:space="0" w:color="auto"/>
          </w:tcBorders>
          <w:vAlign w:val="center"/>
        </w:tcPr>
        <w:p w:rsidR="00686FAA" w:rsidRDefault="00686FAA" w:rsidP="00377DEC">
          <w:pPr>
            <w:pStyle w:val="a4"/>
            <w:jc w:val="both"/>
            <w:rPr>
              <w:sz w:val="72"/>
              <w:szCs w:val="72"/>
              <w:lang w:eastAsia="zh-TW"/>
            </w:rPr>
          </w:pPr>
          <w:ins w:id="60" w:author="Eric Chen" w:date="2016-03-03T11:36:00Z">
            <w:r>
              <w:rPr>
                <w:noProof/>
                <w:lang w:eastAsia="zh-TW"/>
              </w:rPr>
              <w:drawing>
                <wp:inline distT="0" distB="0" distL="0" distR="0" wp14:anchorId="1A2C398D" wp14:editId="2DA89E28">
                  <wp:extent cx="1717518" cy="258698"/>
                  <wp:effectExtent l="0" t="0" r="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COMM_logo_name_red+black-01s.jpg"/>
                          <pic:cNvPicPr/>
                        </pic:nvPicPr>
                        <pic:blipFill>
                          <a:blip r:embed="rId1">
                            <a:extLst>
                              <a:ext uri="{28A0092B-C50C-407E-A947-70E740481C1C}">
                                <a14:useLocalDpi xmlns:a14="http://schemas.microsoft.com/office/drawing/2010/main" val="0"/>
                              </a:ext>
                            </a:extLst>
                          </a:blip>
                          <a:stretch>
                            <a:fillRect/>
                          </a:stretch>
                        </pic:blipFill>
                        <pic:spPr>
                          <a:xfrm>
                            <a:off x="0" y="0"/>
                            <a:ext cx="1715066" cy="258329"/>
                          </a:xfrm>
                          <a:prstGeom prst="rect">
                            <a:avLst/>
                          </a:prstGeom>
                        </pic:spPr>
                      </pic:pic>
                    </a:graphicData>
                  </a:graphic>
                </wp:inline>
              </w:drawing>
            </w:r>
          </w:ins>
          <w:del w:id="61" w:author="Eric Chen" w:date="2016-03-03T11:36:00Z">
            <w:r w:rsidDel="00932460">
              <w:fldChar w:fldCharType="begin"/>
            </w:r>
            <w:r w:rsidDel="00932460">
              <w:delInstrText xml:space="preserve"> INCLUDEPICTURE "cid:image001.jpg@01D1753D.F1C8D260" \* MERGEFORMAT </w:delInstrText>
            </w:r>
            <w:r w:rsidDel="00932460">
              <w:fldChar w:fldCharType="end"/>
            </w:r>
          </w:del>
          <w:del w:id="62" w:author="Eric Chen" w:date="2016-03-03T11:31:00Z">
            <w:r w:rsidDel="00E2199E">
              <w:rPr>
                <w:noProof/>
                <w:lang w:eastAsia="zh-TW"/>
              </w:rPr>
              <w:drawing>
                <wp:inline distT="0" distB="0" distL="0" distR="0" wp14:anchorId="5B159429" wp14:editId="65E1DA7C">
                  <wp:extent cx="2745729" cy="564543"/>
                  <wp:effectExtent l="0" t="0" r="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745236" cy="564442"/>
                          </a:xfrm>
                          <a:prstGeom prst="rect">
                            <a:avLst/>
                          </a:prstGeom>
                        </pic:spPr>
                      </pic:pic>
                    </a:graphicData>
                  </a:graphic>
                </wp:inline>
              </w:drawing>
            </w:r>
          </w:del>
        </w:p>
      </w:tc>
      <w:tc>
        <w:tcPr>
          <w:tcW w:w="4563" w:type="dxa"/>
          <w:tcBorders>
            <w:bottom w:val="single" w:sz="8" w:space="0" w:color="auto"/>
          </w:tcBorders>
        </w:tcPr>
        <w:p w:rsidR="00686FAA" w:rsidRPr="009E69CF" w:rsidRDefault="00686FAA" w:rsidP="00AE26D9">
          <w:pPr>
            <w:pStyle w:val="a4"/>
            <w:jc w:val="right"/>
            <w:rPr>
              <w:sz w:val="56"/>
              <w:szCs w:val="56"/>
              <w:lang w:eastAsia="zh-TW"/>
            </w:rPr>
          </w:pPr>
        </w:p>
      </w:tc>
    </w:tr>
    <w:tr w:rsidR="00686FAA" w:rsidRPr="009E69CF" w:rsidTr="00641F24">
      <w:trPr>
        <w:trHeight w:val="821"/>
      </w:trPr>
      <w:tc>
        <w:tcPr>
          <w:tcW w:w="9126" w:type="dxa"/>
          <w:gridSpan w:val="2"/>
          <w:tcBorders>
            <w:top w:val="single" w:sz="8" w:space="0" w:color="auto"/>
            <w:bottom w:val="single" w:sz="8" w:space="0" w:color="auto"/>
          </w:tcBorders>
          <w:vAlign w:val="center"/>
        </w:tcPr>
        <w:p w:rsidR="00686FAA" w:rsidRPr="00641F24" w:rsidRDefault="002C21ED" w:rsidP="00E10F6A">
          <w:pPr>
            <w:pStyle w:val="a4"/>
            <w:rPr>
              <w:sz w:val="32"/>
              <w:szCs w:val="32"/>
              <w:lang w:eastAsia="zh-TW"/>
            </w:rPr>
          </w:pPr>
          <w:r>
            <w:rPr>
              <w:rFonts w:hint="eastAsia"/>
              <w:sz w:val="32"/>
              <w:szCs w:val="32"/>
              <w:lang w:eastAsia="zh-TW"/>
            </w:rPr>
            <w:t>ELSA 1.0 User Manual</w:t>
          </w:r>
        </w:p>
      </w:tc>
    </w:tr>
  </w:tbl>
  <w:p w:rsidR="00686FAA" w:rsidRPr="00691F45" w:rsidRDefault="00686FAA" w:rsidP="009E69CF">
    <w:pPr>
      <w:pStyle w:val="a4"/>
      <w:rPr>
        <w:sz w:val="2"/>
        <w:szCs w:val="2"/>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89"/>
    <w:multiLevelType w:val="hybridMultilevel"/>
    <w:tmpl w:val="1ADA64F2"/>
    <w:lvl w:ilvl="0" w:tplc="BA501B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8103E4"/>
    <w:multiLevelType w:val="hybridMultilevel"/>
    <w:tmpl w:val="CCDCB93E"/>
    <w:lvl w:ilvl="0" w:tplc="79981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17B60"/>
    <w:multiLevelType w:val="hybridMultilevel"/>
    <w:tmpl w:val="2E3645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2524B5"/>
    <w:multiLevelType w:val="hybridMultilevel"/>
    <w:tmpl w:val="D61A3E0A"/>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E5578D9"/>
    <w:multiLevelType w:val="hybridMultilevel"/>
    <w:tmpl w:val="B906C8CA"/>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ED12D49"/>
    <w:multiLevelType w:val="hybridMultilevel"/>
    <w:tmpl w:val="AB44F808"/>
    <w:lvl w:ilvl="0" w:tplc="C5B68698">
      <w:start w:val="1"/>
      <w:numFmt w:val="bullet"/>
      <w:lvlText w:val=""/>
      <w:lvlJc w:val="left"/>
      <w:pPr>
        <w:tabs>
          <w:tab w:val="num" w:pos="960"/>
        </w:tabs>
        <w:ind w:left="960" w:hanging="480"/>
      </w:pPr>
      <w:rPr>
        <w:rFonts w:ascii="Wingdings" w:hAnsi="Wingdings" w:hint="default"/>
      </w:rPr>
    </w:lvl>
    <w:lvl w:ilvl="1" w:tplc="F8047058">
      <w:start w:val="1"/>
      <w:numFmt w:val="bullet"/>
      <w:pStyle w:val="a"/>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0F5D2323"/>
    <w:multiLevelType w:val="hybridMultilevel"/>
    <w:tmpl w:val="D646EAD0"/>
    <w:lvl w:ilvl="0" w:tplc="0B5894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8B6793"/>
    <w:multiLevelType w:val="hybridMultilevel"/>
    <w:tmpl w:val="86D4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B3E7D"/>
    <w:multiLevelType w:val="hybridMultilevel"/>
    <w:tmpl w:val="0ABAC1AE"/>
    <w:lvl w:ilvl="0" w:tplc="438015F8">
      <w:start w:val="1"/>
      <w:numFmt w:val="bullet"/>
      <w:pStyle w:val="1"/>
      <w:lvlText w:val=""/>
      <w:lvlJc w:val="left"/>
      <w:pPr>
        <w:tabs>
          <w:tab w:val="num" w:pos="1058"/>
        </w:tabs>
        <w:ind w:left="1058" w:hanging="480"/>
      </w:pPr>
      <w:rPr>
        <w:rFonts w:ascii="Wingdings" w:hAnsi="Wingdings" w:hint="default"/>
      </w:rPr>
    </w:lvl>
    <w:lvl w:ilvl="1" w:tplc="0409000F">
      <w:start w:val="1"/>
      <w:numFmt w:val="decimal"/>
      <w:lvlText w:val="%2."/>
      <w:lvlJc w:val="left"/>
      <w:pPr>
        <w:tabs>
          <w:tab w:val="num" w:pos="2116"/>
        </w:tabs>
        <w:ind w:left="2116" w:hanging="480"/>
      </w:pPr>
      <w:rPr>
        <w:rFonts w:hint="default"/>
      </w:rPr>
    </w:lvl>
    <w:lvl w:ilvl="2" w:tplc="04090005" w:tentative="1">
      <w:start w:val="1"/>
      <w:numFmt w:val="bullet"/>
      <w:lvlText w:val=""/>
      <w:lvlJc w:val="left"/>
      <w:pPr>
        <w:tabs>
          <w:tab w:val="num" w:pos="2596"/>
        </w:tabs>
        <w:ind w:left="2596" w:hanging="480"/>
      </w:pPr>
      <w:rPr>
        <w:rFonts w:ascii="Wingdings" w:hAnsi="Wingdings" w:hint="default"/>
      </w:rPr>
    </w:lvl>
    <w:lvl w:ilvl="3" w:tplc="04090001" w:tentative="1">
      <w:start w:val="1"/>
      <w:numFmt w:val="bullet"/>
      <w:lvlText w:val=""/>
      <w:lvlJc w:val="left"/>
      <w:pPr>
        <w:tabs>
          <w:tab w:val="num" w:pos="3076"/>
        </w:tabs>
        <w:ind w:left="3076" w:hanging="480"/>
      </w:pPr>
      <w:rPr>
        <w:rFonts w:ascii="Wingdings" w:hAnsi="Wingdings" w:hint="default"/>
      </w:rPr>
    </w:lvl>
    <w:lvl w:ilvl="4" w:tplc="04090003" w:tentative="1">
      <w:start w:val="1"/>
      <w:numFmt w:val="bullet"/>
      <w:lvlText w:val=""/>
      <w:lvlJc w:val="left"/>
      <w:pPr>
        <w:tabs>
          <w:tab w:val="num" w:pos="3556"/>
        </w:tabs>
        <w:ind w:left="3556" w:hanging="480"/>
      </w:pPr>
      <w:rPr>
        <w:rFonts w:ascii="Wingdings" w:hAnsi="Wingdings" w:hint="default"/>
      </w:rPr>
    </w:lvl>
    <w:lvl w:ilvl="5" w:tplc="04090005" w:tentative="1">
      <w:start w:val="1"/>
      <w:numFmt w:val="bullet"/>
      <w:lvlText w:val=""/>
      <w:lvlJc w:val="left"/>
      <w:pPr>
        <w:tabs>
          <w:tab w:val="num" w:pos="4036"/>
        </w:tabs>
        <w:ind w:left="4036" w:hanging="480"/>
      </w:pPr>
      <w:rPr>
        <w:rFonts w:ascii="Wingdings" w:hAnsi="Wingdings" w:hint="default"/>
      </w:rPr>
    </w:lvl>
    <w:lvl w:ilvl="6" w:tplc="04090001" w:tentative="1">
      <w:start w:val="1"/>
      <w:numFmt w:val="bullet"/>
      <w:lvlText w:val=""/>
      <w:lvlJc w:val="left"/>
      <w:pPr>
        <w:tabs>
          <w:tab w:val="num" w:pos="4516"/>
        </w:tabs>
        <w:ind w:left="4516" w:hanging="480"/>
      </w:pPr>
      <w:rPr>
        <w:rFonts w:ascii="Wingdings" w:hAnsi="Wingdings" w:hint="default"/>
      </w:rPr>
    </w:lvl>
    <w:lvl w:ilvl="7" w:tplc="04090003" w:tentative="1">
      <w:start w:val="1"/>
      <w:numFmt w:val="bullet"/>
      <w:lvlText w:val=""/>
      <w:lvlJc w:val="left"/>
      <w:pPr>
        <w:tabs>
          <w:tab w:val="num" w:pos="4996"/>
        </w:tabs>
        <w:ind w:left="4996" w:hanging="480"/>
      </w:pPr>
      <w:rPr>
        <w:rFonts w:ascii="Wingdings" w:hAnsi="Wingdings" w:hint="default"/>
      </w:rPr>
    </w:lvl>
    <w:lvl w:ilvl="8" w:tplc="04090005" w:tentative="1">
      <w:start w:val="1"/>
      <w:numFmt w:val="bullet"/>
      <w:lvlText w:val=""/>
      <w:lvlJc w:val="left"/>
      <w:pPr>
        <w:tabs>
          <w:tab w:val="num" w:pos="5476"/>
        </w:tabs>
        <w:ind w:left="5476" w:hanging="480"/>
      </w:pPr>
      <w:rPr>
        <w:rFonts w:ascii="Wingdings" w:hAnsi="Wingdings" w:hint="default"/>
      </w:rPr>
    </w:lvl>
  </w:abstractNum>
  <w:abstractNum w:abstractNumId="9">
    <w:nsid w:val="139E3806"/>
    <w:multiLevelType w:val="hybridMultilevel"/>
    <w:tmpl w:val="1C28A7A0"/>
    <w:lvl w:ilvl="0" w:tplc="0AB65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4E0022F"/>
    <w:multiLevelType w:val="hybridMultilevel"/>
    <w:tmpl w:val="C88C2C0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A875EDF"/>
    <w:multiLevelType w:val="hybridMultilevel"/>
    <w:tmpl w:val="A7306D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C8D0048"/>
    <w:multiLevelType w:val="hybridMultilevel"/>
    <w:tmpl w:val="59C8D86C"/>
    <w:lvl w:ilvl="0" w:tplc="26247EA0">
      <w:start w:val="2"/>
      <w:numFmt w:val="bullet"/>
      <w:lvlText w:val="-"/>
      <w:lvlJc w:val="left"/>
      <w:pPr>
        <w:ind w:left="360" w:hanging="360"/>
      </w:pPr>
      <w:rPr>
        <w:rFonts w:ascii="Arial" w:eastAsia="新細明體" w:hAnsi="Arial"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6D456D9"/>
    <w:multiLevelType w:val="hybridMultilevel"/>
    <w:tmpl w:val="F918BE2E"/>
    <w:lvl w:ilvl="0" w:tplc="373A0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9236268"/>
    <w:multiLevelType w:val="hybridMultilevel"/>
    <w:tmpl w:val="B99AC508"/>
    <w:lvl w:ilvl="0" w:tplc="2764A5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98B7D55"/>
    <w:multiLevelType w:val="hybridMultilevel"/>
    <w:tmpl w:val="229411FE"/>
    <w:lvl w:ilvl="0" w:tplc="86946EEE">
      <w:numFmt w:val="bullet"/>
      <w:lvlText w:val=""/>
      <w:lvlJc w:val="left"/>
      <w:pPr>
        <w:ind w:left="792" w:hanging="360"/>
      </w:pPr>
      <w:rPr>
        <w:rFonts w:ascii="Wingdings" w:eastAsia="新細明體" w:hAnsi="Wingdings" w:cs="Arial"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16">
    <w:nsid w:val="2A734AA2"/>
    <w:multiLevelType w:val="hybridMultilevel"/>
    <w:tmpl w:val="6E1EE03E"/>
    <w:lvl w:ilvl="0" w:tplc="18083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14B406C"/>
    <w:multiLevelType w:val="hybridMultilevel"/>
    <w:tmpl w:val="ECB0C160"/>
    <w:lvl w:ilvl="0" w:tplc="D3F0565E">
      <w:start w:val="1"/>
      <w:numFmt w:val="decimal"/>
      <w:lvlText w:val="%1."/>
      <w:lvlJc w:val="left"/>
      <w:pPr>
        <w:ind w:left="585" w:hanging="360"/>
      </w:pPr>
      <w:rPr>
        <w:rFonts w:hint="default"/>
      </w:rPr>
    </w:lvl>
    <w:lvl w:ilvl="1" w:tplc="04090019" w:tentative="1">
      <w:start w:val="1"/>
      <w:numFmt w:val="ideographTraditional"/>
      <w:lvlText w:val="%2、"/>
      <w:lvlJc w:val="left"/>
      <w:pPr>
        <w:ind w:left="1185" w:hanging="480"/>
      </w:pPr>
    </w:lvl>
    <w:lvl w:ilvl="2" w:tplc="0409001B" w:tentative="1">
      <w:start w:val="1"/>
      <w:numFmt w:val="lowerRoman"/>
      <w:lvlText w:val="%3."/>
      <w:lvlJc w:val="right"/>
      <w:pPr>
        <w:ind w:left="1665" w:hanging="480"/>
      </w:pPr>
    </w:lvl>
    <w:lvl w:ilvl="3" w:tplc="0409000F" w:tentative="1">
      <w:start w:val="1"/>
      <w:numFmt w:val="decimal"/>
      <w:lvlText w:val="%4."/>
      <w:lvlJc w:val="left"/>
      <w:pPr>
        <w:ind w:left="2145" w:hanging="480"/>
      </w:pPr>
    </w:lvl>
    <w:lvl w:ilvl="4" w:tplc="04090019" w:tentative="1">
      <w:start w:val="1"/>
      <w:numFmt w:val="ideographTraditional"/>
      <w:lvlText w:val="%5、"/>
      <w:lvlJc w:val="left"/>
      <w:pPr>
        <w:ind w:left="2625" w:hanging="480"/>
      </w:pPr>
    </w:lvl>
    <w:lvl w:ilvl="5" w:tplc="0409001B" w:tentative="1">
      <w:start w:val="1"/>
      <w:numFmt w:val="lowerRoman"/>
      <w:lvlText w:val="%6."/>
      <w:lvlJc w:val="right"/>
      <w:pPr>
        <w:ind w:left="3105" w:hanging="480"/>
      </w:pPr>
    </w:lvl>
    <w:lvl w:ilvl="6" w:tplc="0409000F" w:tentative="1">
      <w:start w:val="1"/>
      <w:numFmt w:val="decimal"/>
      <w:lvlText w:val="%7."/>
      <w:lvlJc w:val="left"/>
      <w:pPr>
        <w:ind w:left="3585" w:hanging="480"/>
      </w:pPr>
    </w:lvl>
    <w:lvl w:ilvl="7" w:tplc="04090019" w:tentative="1">
      <w:start w:val="1"/>
      <w:numFmt w:val="ideographTraditional"/>
      <w:lvlText w:val="%8、"/>
      <w:lvlJc w:val="left"/>
      <w:pPr>
        <w:ind w:left="4065" w:hanging="480"/>
      </w:pPr>
    </w:lvl>
    <w:lvl w:ilvl="8" w:tplc="0409001B" w:tentative="1">
      <w:start w:val="1"/>
      <w:numFmt w:val="lowerRoman"/>
      <w:lvlText w:val="%9."/>
      <w:lvlJc w:val="right"/>
      <w:pPr>
        <w:ind w:left="4545" w:hanging="480"/>
      </w:pPr>
    </w:lvl>
  </w:abstractNum>
  <w:abstractNum w:abstractNumId="18">
    <w:nsid w:val="33131B02"/>
    <w:multiLevelType w:val="hybridMultilevel"/>
    <w:tmpl w:val="F9AA9470"/>
    <w:lvl w:ilvl="0" w:tplc="255EE7F4">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3A5A616B"/>
    <w:multiLevelType w:val="hybridMultilevel"/>
    <w:tmpl w:val="1094653A"/>
    <w:lvl w:ilvl="0" w:tplc="040C0001">
      <w:start w:val="1"/>
      <w:numFmt w:val="decimal"/>
      <w:pStyle w:val="numberedlist"/>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20">
    <w:nsid w:val="3FE7484B"/>
    <w:multiLevelType w:val="hybridMultilevel"/>
    <w:tmpl w:val="5862224C"/>
    <w:lvl w:ilvl="0" w:tplc="0B868080">
      <w:start w:val="1"/>
      <w:numFmt w:val="bullet"/>
      <w:lvlText w:val=""/>
      <w:lvlJc w:val="left"/>
      <w:pPr>
        <w:tabs>
          <w:tab w:val="num" w:pos="720"/>
        </w:tabs>
        <w:ind w:left="720" w:hanging="360"/>
      </w:pPr>
      <w:rPr>
        <w:rFonts w:ascii="Wingdings 2" w:hAnsi="Wingdings 2" w:hint="default"/>
      </w:rPr>
    </w:lvl>
    <w:lvl w:ilvl="1" w:tplc="0EA89966" w:tentative="1">
      <w:start w:val="1"/>
      <w:numFmt w:val="bullet"/>
      <w:lvlText w:val=""/>
      <w:lvlJc w:val="left"/>
      <w:pPr>
        <w:tabs>
          <w:tab w:val="num" w:pos="1440"/>
        </w:tabs>
        <w:ind w:left="1440" w:hanging="360"/>
      </w:pPr>
      <w:rPr>
        <w:rFonts w:ascii="Wingdings 2" w:hAnsi="Wingdings 2" w:hint="default"/>
      </w:rPr>
    </w:lvl>
    <w:lvl w:ilvl="2" w:tplc="4282D828" w:tentative="1">
      <w:start w:val="1"/>
      <w:numFmt w:val="bullet"/>
      <w:lvlText w:val=""/>
      <w:lvlJc w:val="left"/>
      <w:pPr>
        <w:tabs>
          <w:tab w:val="num" w:pos="2160"/>
        </w:tabs>
        <w:ind w:left="2160" w:hanging="360"/>
      </w:pPr>
      <w:rPr>
        <w:rFonts w:ascii="Wingdings 2" w:hAnsi="Wingdings 2" w:hint="default"/>
      </w:rPr>
    </w:lvl>
    <w:lvl w:ilvl="3" w:tplc="34BC8C98" w:tentative="1">
      <w:start w:val="1"/>
      <w:numFmt w:val="bullet"/>
      <w:lvlText w:val=""/>
      <w:lvlJc w:val="left"/>
      <w:pPr>
        <w:tabs>
          <w:tab w:val="num" w:pos="2880"/>
        </w:tabs>
        <w:ind w:left="2880" w:hanging="360"/>
      </w:pPr>
      <w:rPr>
        <w:rFonts w:ascii="Wingdings 2" w:hAnsi="Wingdings 2" w:hint="default"/>
      </w:rPr>
    </w:lvl>
    <w:lvl w:ilvl="4" w:tplc="10866B90" w:tentative="1">
      <w:start w:val="1"/>
      <w:numFmt w:val="bullet"/>
      <w:lvlText w:val=""/>
      <w:lvlJc w:val="left"/>
      <w:pPr>
        <w:tabs>
          <w:tab w:val="num" w:pos="3600"/>
        </w:tabs>
        <w:ind w:left="3600" w:hanging="360"/>
      </w:pPr>
      <w:rPr>
        <w:rFonts w:ascii="Wingdings 2" w:hAnsi="Wingdings 2" w:hint="default"/>
      </w:rPr>
    </w:lvl>
    <w:lvl w:ilvl="5" w:tplc="0C346494" w:tentative="1">
      <w:start w:val="1"/>
      <w:numFmt w:val="bullet"/>
      <w:lvlText w:val=""/>
      <w:lvlJc w:val="left"/>
      <w:pPr>
        <w:tabs>
          <w:tab w:val="num" w:pos="4320"/>
        </w:tabs>
        <w:ind w:left="4320" w:hanging="360"/>
      </w:pPr>
      <w:rPr>
        <w:rFonts w:ascii="Wingdings 2" w:hAnsi="Wingdings 2" w:hint="default"/>
      </w:rPr>
    </w:lvl>
    <w:lvl w:ilvl="6" w:tplc="1FEC0360" w:tentative="1">
      <w:start w:val="1"/>
      <w:numFmt w:val="bullet"/>
      <w:lvlText w:val=""/>
      <w:lvlJc w:val="left"/>
      <w:pPr>
        <w:tabs>
          <w:tab w:val="num" w:pos="5040"/>
        </w:tabs>
        <w:ind w:left="5040" w:hanging="360"/>
      </w:pPr>
      <w:rPr>
        <w:rFonts w:ascii="Wingdings 2" w:hAnsi="Wingdings 2" w:hint="default"/>
      </w:rPr>
    </w:lvl>
    <w:lvl w:ilvl="7" w:tplc="F92EE1A4" w:tentative="1">
      <w:start w:val="1"/>
      <w:numFmt w:val="bullet"/>
      <w:lvlText w:val=""/>
      <w:lvlJc w:val="left"/>
      <w:pPr>
        <w:tabs>
          <w:tab w:val="num" w:pos="5760"/>
        </w:tabs>
        <w:ind w:left="5760" w:hanging="360"/>
      </w:pPr>
      <w:rPr>
        <w:rFonts w:ascii="Wingdings 2" w:hAnsi="Wingdings 2" w:hint="default"/>
      </w:rPr>
    </w:lvl>
    <w:lvl w:ilvl="8" w:tplc="12603506" w:tentative="1">
      <w:start w:val="1"/>
      <w:numFmt w:val="bullet"/>
      <w:lvlText w:val=""/>
      <w:lvlJc w:val="left"/>
      <w:pPr>
        <w:tabs>
          <w:tab w:val="num" w:pos="6480"/>
        </w:tabs>
        <w:ind w:left="6480" w:hanging="360"/>
      </w:pPr>
      <w:rPr>
        <w:rFonts w:ascii="Wingdings 2" w:hAnsi="Wingdings 2" w:hint="default"/>
      </w:rPr>
    </w:lvl>
  </w:abstractNum>
  <w:abstractNum w:abstractNumId="21">
    <w:nsid w:val="41617B22"/>
    <w:multiLevelType w:val="hybridMultilevel"/>
    <w:tmpl w:val="4282DA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9E80A30"/>
    <w:multiLevelType w:val="hybridMultilevel"/>
    <w:tmpl w:val="407A1A2E"/>
    <w:lvl w:ilvl="0" w:tplc="CF6AA9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A625EBF"/>
    <w:multiLevelType w:val="hybridMultilevel"/>
    <w:tmpl w:val="C138067E"/>
    <w:lvl w:ilvl="0" w:tplc="481EFAD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EAA0EC3"/>
    <w:multiLevelType w:val="hybridMultilevel"/>
    <w:tmpl w:val="BC405FA2"/>
    <w:lvl w:ilvl="0" w:tplc="22D255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EFE1DCA"/>
    <w:multiLevelType w:val="hybridMultilevel"/>
    <w:tmpl w:val="C2DE64DE"/>
    <w:lvl w:ilvl="0" w:tplc="67743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25674F1"/>
    <w:multiLevelType w:val="hybridMultilevel"/>
    <w:tmpl w:val="53741FF6"/>
    <w:lvl w:ilvl="0" w:tplc="EAB0D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4EC3A7B"/>
    <w:multiLevelType w:val="hybridMultilevel"/>
    <w:tmpl w:val="939EADD4"/>
    <w:lvl w:ilvl="0" w:tplc="483C87B8">
      <w:start w:val="1"/>
      <w:numFmt w:val="bullet"/>
      <w:lvlText w:val=""/>
      <w:lvlJc w:val="left"/>
      <w:pPr>
        <w:tabs>
          <w:tab w:val="num" w:pos="720"/>
        </w:tabs>
        <w:ind w:left="720" w:hanging="360"/>
      </w:pPr>
      <w:rPr>
        <w:rFonts w:ascii="Wingdings 2" w:hAnsi="Wingdings 2" w:hint="default"/>
      </w:rPr>
    </w:lvl>
    <w:lvl w:ilvl="1" w:tplc="2CD44DDA" w:tentative="1">
      <w:start w:val="1"/>
      <w:numFmt w:val="bullet"/>
      <w:lvlText w:val=""/>
      <w:lvlJc w:val="left"/>
      <w:pPr>
        <w:tabs>
          <w:tab w:val="num" w:pos="1440"/>
        </w:tabs>
        <w:ind w:left="1440" w:hanging="360"/>
      </w:pPr>
      <w:rPr>
        <w:rFonts w:ascii="Wingdings 2" w:hAnsi="Wingdings 2" w:hint="default"/>
      </w:rPr>
    </w:lvl>
    <w:lvl w:ilvl="2" w:tplc="14D4729A" w:tentative="1">
      <w:start w:val="1"/>
      <w:numFmt w:val="bullet"/>
      <w:lvlText w:val=""/>
      <w:lvlJc w:val="left"/>
      <w:pPr>
        <w:tabs>
          <w:tab w:val="num" w:pos="2160"/>
        </w:tabs>
        <w:ind w:left="2160" w:hanging="360"/>
      </w:pPr>
      <w:rPr>
        <w:rFonts w:ascii="Wingdings 2" w:hAnsi="Wingdings 2" w:hint="default"/>
      </w:rPr>
    </w:lvl>
    <w:lvl w:ilvl="3" w:tplc="F13E5E54" w:tentative="1">
      <w:start w:val="1"/>
      <w:numFmt w:val="bullet"/>
      <w:lvlText w:val=""/>
      <w:lvlJc w:val="left"/>
      <w:pPr>
        <w:tabs>
          <w:tab w:val="num" w:pos="2880"/>
        </w:tabs>
        <w:ind w:left="2880" w:hanging="360"/>
      </w:pPr>
      <w:rPr>
        <w:rFonts w:ascii="Wingdings 2" w:hAnsi="Wingdings 2" w:hint="default"/>
      </w:rPr>
    </w:lvl>
    <w:lvl w:ilvl="4" w:tplc="5858914C" w:tentative="1">
      <w:start w:val="1"/>
      <w:numFmt w:val="bullet"/>
      <w:lvlText w:val=""/>
      <w:lvlJc w:val="left"/>
      <w:pPr>
        <w:tabs>
          <w:tab w:val="num" w:pos="3600"/>
        </w:tabs>
        <w:ind w:left="3600" w:hanging="360"/>
      </w:pPr>
      <w:rPr>
        <w:rFonts w:ascii="Wingdings 2" w:hAnsi="Wingdings 2" w:hint="default"/>
      </w:rPr>
    </w:lvl>
    <w:lvl w:ilvl="5" w:tplc="A88EBA46" w:tentative="1">
      <w:start w:val="1"/>
      <w:numFmt w:val="bullet"/>
      <w:lvlText w:val=""/>
      <w:lvlJc w:val="left"/>
      <w:pPr>
        <w:tabs>
          <w:tab w:val="num" w:pos="4320"/>
        </w:tabs>
        <w:ind w:left="4320" w:hanging="360"/>
      </w:pPr>
      <w:rPr>
        <w:rFonts w:ascii="Wingdings 2" w:hAnsi="Wingdings 2" w:hint="default"/>
      </w:rPr>
    </w:lvl>
    <w:lvl w:ilvl="6" w:tplc="84040930" w:tentative="1">
      <w:start w:val="1"/>
      <w:numFmt w:val="bullet"/>
      <w:lvlText w:val=""/>
      <w:lvlJc w:val="left"/>
      <w:pPr>
        <w:tabs>
          <w:tab w:val="num" w:pos="5040"/>
        </w:tabs>
        <w:ind w:left="5040" w:hanging="360"/>
      </w:pPr>
      <w:rPr>
        <w:rFonts w:ascii="Wingdings 2" w:hAnsi="Wingdings 2" w:hint="default"/>
      </w:rPr>
    </w:lvl>
    <w:lvl w:ilvl="7" w:tplc="FC001AA2" w:tentative="1">
      <w:start w:val="1"/>
      <w:numFmt w:val="bullet"/>
      <w:lvlText w:val=""/>
      <w:lvlJc w:val="left"/>
      <w:pPr>
        <w:tabs>
          <w:tab w:val="num" w:pos="5760"/>
        </w:tabs>
        <w:ind w:left="5760" w:hanging="360"/>
      </w:pPr>
      <w:rPr>
        <w:rFonts w:ascii="Wingdings 2" w:hAnsi="Wingdings 2" w:hint="default"/>
      </w:rPr>
    </w:lvl>
    <w:lvl w:ilvl="8" w:tplc="2A401CC6" w:tentative="1">
      <w:start w:val="1"/>
      <w:numFmt w:val="bullet"/>
      <w:lvlText w:val=""/>
      <w:lvlJc w:val="left"/>
      <w:pPr>
        <w:tabs>
          <w:tab w:val="num" w:pos="6480"/>
        </w:tabs>
        <w:ind w:left="6480" w:hanging="360"/>
      </w:pPr>
      <w:rPr>
        <w:rFonts w:ascii="Wingdings 2" w:hAnsi="Wingdings 2" w:hint="default"/>
      </w:rPr>
    </w:lvl>
  </w:abstractNum>
  <w:abstractNum w:abstractNumId="28">
    <w:nsid w:val="57511354"/>
    <w:multiLevelType w:val="hybridMultilevel"/>
    <w:tmpl w:val="51C2E9CE"/>
    <w:lvl w:ilvl="0" w:tplc="C5B68698">
      <w:start w:val="1"/>
      <w:numFmt w:val="bullet"/>
      <w:pStyle w:val="Enumration1"/>
      <w:lvlText w:val=""/>
      <w:lvlJc w:val="left"/>
      <w:pPr>
        <w:tabs>
          <w:tab w:val="num" w:pos="1494"/>
        </w:tabs>
        <w:ind w:left="1494" w:hanging="360"/>
      </w:pPr>
      <w:rPr>
        <w:rFonts w:ascii="Wingdings" w:hAnsi="Wingdings" w:hint="default"/>
      </w:rPr>
    </w:lvl>
    <w:lvl w:ilvl="1" w:tplc="04090001" w:tentative="1">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29">
    <w:nsid w:val="580C18F7"/>
    <w:multiLevelType w:val="hybridMultilevel"/>
    <w:tmpl w:val="012E7B9A"/>
    <w:lvl w:ilvl="0" w:tplc="39E43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A0A7BEC"/>
    <w:multiLevelType w:val="hybridMultilevel"/>
    <w:tmpl w:val="F9524004"/>
    <w:lvl w:ilvl="0" w:tplc="0650762A">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5B8D0641"/>
    <w:multiLevelType w:val="hybridMultilevel"/>
    <w:tmpl w:val="2F6E1CD4"/>
    <w:lvl w:ilvl="0" w:tplc="E4E0E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DB711EE"/>
    <w:multiLevelType w:val="hybridMultilevel"/>
    <w:tmpl w:val="16EA4ED8"/>
    <w:lvl w:ilvl="0" w:tplc="3C18F602">
      <w:start w:val="1"/>
      <w:numFmt w:val="bullet"/>
      <w:lvlText w:val=""/>
      <w:lvlJc w:val="left"/>
      <w:pPr>
        <w:tabs>
          <w:tab w:val="num" w:pos="720"/>
        </w:tabs>
        <w:ind w:left="720" w:hanging="360"/>
      </w:pPr>
      <w:rPr>
        <w:rFonts w:ascii="Wingdings 2" w:hAnsi="Wingdings 2" w:hint="default"/>
      </w:rPr>
    </w:lvl>
    <w:lvl w:ilvl="1" w:tplc="4E2C7760" w:tentative="1">
      <w:start w:val="1"/>
      <w:numFmt w:val="bullet"/>
      <w:lvlText w:val=""/>
      <w:lvlJc w:val="left"/>
      <w:pPr>
        <w:tabs>
          <w:tab w:val="num" w:pos="1440"/>
        </w:tabs>
        <w:ind w:left="1440" w:hanging="360"/>
      </w:pPr>
      <w:rPr>
        <w:rFonts w:ascii="Wingdings 2" w:hAnsi="Wingdings 2" w:hint="default"/>
      </w:rPr>
    </w:lvl>
    <w:lvl w:ilvl="2" w:tplc="271EFF2C" w:tentative="1">
      <w:start w:val="1"/>
      <w:numFmt w:val="bullet"/>
      <w:lvlText w:val=""/>
      <w:lvlJc w:val="left"/>
      <w:pPr>
        <w:tabs>
          <w:tab w:val="num" w:pos="2160"/>
        </w:tabs>
        <w:ind w:left="2160" w:hanging="360"/>
      </w:pPr>
      <w:rPr>
        <w:rFonts w:ascii="Wingdings 2" w:hAnsi="Wingdings 2" w:hint="default"/>
      </w:rPr>
    </w:lvl>
    <w:lvl w:ilvl="3" w:tplc="0A1659C6" w:tentative="1">
      <w:start w:val="1"/>
      <w:numFmt w:val="bullet"/>
      <w:lvlText w:val=""/>
      <w:lvlJc w:val="left"/>
      <w:pPr>
        <w:tabs>
          <w:tab w:val="num" w:pos="2880"/>
        </w:tabs>
        <w:ind w:left="2880" w:hanging="360"/>
      </w:pPr>
      <w:rPr>
        <w:rFonts w:ascii="Wingdings 2" w:hAnsi="Wingdings 2" w:hint="default"/>
      </w:rPr>
    </w:lvl>
    <w:lvl w:ilvl="4" w:tplc="54CC7C7E" w:tentative="1">
      <w:start w:val="1"/>
      <w:numFmt w:val="bullet"/>
      <w:lvlText w:val=""/>
      <w:lvlJc w:val="left"/>
      <w:pPr>
        <w:tabs>
          <w:tab w:val="num" w:pos="3600"/>
        </w:tabs>
        <w:ind w:left="3600" w:hanging="360"/>
      </w:pPr>
      <w:rPr>
        <w:rFonts w:ascii="Wingdings 2" w:hAnsi="Wingdings 2" w:hint="default"/>
      </w:rPr>
    </w:lvl>
    <w:lvl w:ilvl="5" w:tplc="78FE1B84" w:tentative="1">
      <w:start w:val="1"/>
      <w:numFmt w:val="bullet"/>
      <w:lvlText w:val=""/>
      <w:lvlJc w:val="left"/>
      <w:pPr>
        <w:tabs>
          <w:tab w:val="num" w:pos="4320"/>
        </w:tabs>
        <w:ind w:left="4320" w:hanging="360"/>
      </w:pPr>
      <w:rPr>
        <w:rFonts w:ascii="Wingdings 2" w:hAnsi="Wingdings 2" w:hint="default"/>
      </w:rPr>
    </w:lvl>
    <w:lvl w:ilvl="6" w:tplc="119871CA" w:tentative="1">
      <w:start w:val="1"/>
      <w:numFmt w:val="bullet"/>
      <w:lvlText w:val=""/>
      <w:lvlJc w:val="left"/>
      <w:pPr>
        <w:tabs>
          <w:tab w:val="num" w:pos="5040"/>
        </w:tabs>
        <w:ind w:left="5040" w:hanging="360"/>
      </w:pPr>
      <w:rPr>
        <w:rFonts w:ascii="Wingdings 2" w:hAnsi="Wingdings 2" w:hint="default"/>
      </w:rPr>
    </w:lvl>
    <w:lvl w:ilvl="7" w:tplc="D3227DE2" w:tentative="1">
      <w:start w:val="1"/>
      <w:numFmt w:val="bullet"/>
      <w:lvlText w:val=""/>
      <w:lvlJc w:val="left"/>
      <w:pPr>
        <w:tabs>
          <w:tab w:val="num" w:pos="5760"/>
        </w:tabs>
        <w:ind w:left="5760" w:hanging="360"/>
      </w:pPr>
      <w:rPr>
        <w:rFonts w:ascii="Wingdings 2" w:hAnsi="Wingdings 2" w:hint="default"/>
      </w:rPr>
    </w:lvl>
    <w:lvl w:ilvl="8" w:tplc="A620CD3A" w:tentative="1">
      <w:start w:val="1"/>
      <w:numFmt w:val="bullet"/>
      <w:lvlText w:val=""/>
      <w:lvlJc w:val="left"/>
      <w:pPr>
        <w:tabs>
          <w:tab w:val="num" w:pos="6480"/>
        </w:tabs>
        <w:ind w:left="6480" w:hanging="360"/>
      </w:pPr>
      <w:rPr>
        <w:rFonts w:ascii="Wingdings 2" w:hAnsi="Wingdings 2" w:hint="default"/>
      </w:rPr>
    </w:lvl>
  </w:abstractNum>
  <w:abstractNum w:abstractNumId="33">
    <w:nsid w:val="5E245293"/>
    <w:multiLevelType w:val="hybridMultilevel"/>
    <w:tmpl w:val="ED987888"/>
    <w:lvl w:ilvl="0" w:tplc="DE225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60D62A64"/>
    <w:multiLevelType w:val="hybridMultilevel"/>
    <w:tmpl w:val="E9E6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1193628"/>
    <w:multiLevelType w:val="hybridMultilevel"/>
    <w:tmpl w:val="0BBEED2C"/>
    <w:lvl w:ilvl="0" w:tplc="A91E8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8475C5"/>
    <w:multiLevelType w:val="hybridMultilevel"/>
    <w:tmpl w:val="B88ED1D8"/>
    <w:lvl w:ilvl="0" w:tplc="26247EA0">
      <w:start w:val="2"/>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77C4FE3"/>
    <w:multiLevelType w:val="hybridMultilevel"/>
    <w:tmpl w:val="322E8CF6"/>
    <w:lvl w:ilvl="0" w:tplc="18F4B2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D702752"/>
    <w:multiLevelType w:val="hybridMultilevel"/>
    <w:tmpl w:val="D3AE657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EAA4431"/>
    <w:multiLevelType w:val="hybridMultilevel"/>
    <w:tmpl w:val="AC40B36C"/>
    <w:lvl w:ilvl="0" w:tplc="26247EA0">
      <w:start w:val="2"/>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718A1921"/>
    <w:multiLevelType w:val="hybridMultilevel"/>
    <w:tmpl w:val="7ACC5F3C"/>
    <w:lvl w:ilvl="0" w:tplc="EBBE7806">
      <w:start w:val="1"/>
      <w:numFmt w:val="bullet"/>
      <w:lvlText w:val=""/>
      <w:lvlJc w:val="left"/>
      <w:pPr>
        <w:tabs>
          <w:tab w:val="num" w:pos="720"/>
        </w:tabs>
        <w:ind w:left="720" w:hanging="360"/>
      </w:pPr>
      <w:rPr>
        <w:rFonts w:ascii="Wingdings 2" w:hAnsi="Wingdings 2" w:hint="default"/>
      </w:rPr>
    </w:lvl>
    <w:lvl w:ilvl="1" w:tplc="F55A0C98" w:tentative="1">
      <w:start w:val="1"/>
      <w:numFmt w:val="bullet"/>
      <w:lvlText w:val=""/>
      <w:lvlJc w:val="left"/>
      <w:pPr>
        <w:tabs>
          <w:tab w:val="num" w:pos="1440"/>
        </w:tabs>
        <w:ind w:left="1440" w:hanging="360"/>
      </w:pPr>
      <w:rPr>
        <w:rFonts w:ascii="Wingdings 2" w:hAnsi="Wingdings 2" w:hint="default"/>
      </w:rPr>
    </w:lvl>
    <w:lvl w:ilvl="2" w:tplc="96B655DC" w:tentative="1">
      <w:start w:val="1"/>
      <w:numFmt w:val="bullet"/>
      <w:lvlText w:val=""/>
      <w:lvlJc w:val="left"/>
      <w:pPr>
        <w:tabs>
          <w:tab w:val="num" w:pos="2160"/>
        </w:tabs>
        <w:ind w:left="2160" w:hanging="360"/>
      </w:pPr>
      <w:rPr>
        <w:rFonts w:ascii="Wingdings 2" w:hAnsi="Wingdings 2" w:hint="default"/>
      </w:rPr>
    </w:lvl>
    <w:lvl w:ilvl="3" w:tplc="698EDE3A" w:tentative="1">
      <w:start w:val="1"/>
      <w:numFmt w:val="bullet"/>
      <w:lvlText w:val=""/>
      <w:lvlJc w:val="left"/>
      <w:pPr>
        <w:tabs>
          <w:tab w:val="num" w:pos="2880"/>
        </w:tabs>
        <w:ind w:left="2880" w:hanging="360"/>
      </w:pPr>
      <w:rPr>
        <w:rFonts w:ascii="Wingdings 2" w:hAnsi="Wingdings 2" w:hint="default"/>
      </w:rPr>
    </w:lvl>
    <w:lvl w:ilvl="4" w:tplc="0ECC18A2" w:tentative="1">
      <w:start w:val="1"/>
      <w:numFmt w:val="bullet"/>
      <w:lvlText w:val=""/>
      <w:lvlJc w:val="left"/>
      <w:pPr>
        <w:tabs>
          <w:tab w:val="num" w:pos="3600"/>
        </w:tabs>
        <w:ind w:left="3600" w:hanging="360"/>
      </w:pPr>
      <w:rPr>
        <w:rFonts w:ascii="Wingdings 2" w:hAnsi="Wingdings 2" w:hint="default"/>
      </w:rPr>
    </w:lvl>
    <w:lvl w:ilvl="5" w:tplc="61CC5A72" w:tentative="1">
      <w:start w:val="1"/>
      <w:numFmt w:val="bullet"/>
      <w:lvlText w:val=""/>
      <w:lvlJc w:val="left"/>
      <w:pPr>
        <w:tabs>
          <w:tab w:val="num" w:pos="4320"/>
        </w:tabs>
        <w:ind w:left="4320" w:hanging="360"/>
      </w:pPr>
      <w:rPr>
        <w:rFonts w:ascii="Wingdings 2" w:hAnsi="Wingdings 2" w:hint="default"/>
      </w:rPr>
    </w:lvl>
    <w:lvl w:ilvl="6" w:tplc="2C1C740E" w:tentative="1">
      <w:start w:val="1"/>
      <w:numFmt w:val="bullet"/>
      <w:lvlText w:val=""/>
      <w:lvlJc w:val="left"/>
      <w:pPr>
        <w:tabs>
          <w:tab w:val="num" w:pos="5040"/>
        </w:tabs>
        <w:ind w:left="5040" w:hanging="360"/>
      </w:pPr>
      <w:rPr>
        <w:rFonts w:ascii="Wingdings 2" w:hAnsi="Wingdings 2" w:hint="default"/>
      </w:rPr>
    </w:lvl>
    <w:lvl w:ilvl="7" w:tplc="D6AAB02C" w:tentative="1">
      <w:start w:val="1"/>
      <w:numFmt w:val="bullet"/>
      <w:lvlText w:val=""/>
      <w:lvlJc w:val="left"/>
      <w:pPr>
        <w:tabs>
          <w:tab w:val="num" w:pos="5760"/>
        </w:tabs>
        <w:ind w:left="5760" w:hanging="360"/>
      </w:pPr>
      <w:rPr>
        <w:rFonts w:ascii="Wingdings 2" w:hAnsi="Wingdings 2" w:hint="default"/>
      </w:rPr>
    </w:lvl>
    <w:lvl w:ilvl="8" w:tplc="3C7EF8AE" w:tentative="1">
      <w:start w:val="1"/>
      <w:numFmt w:val="bullet"/>
      <w:lvlText w:val=""/>
      <w:lvlJc w:val="left"/>
      <w:pPr>
        <w:tabs>
          <w:tab w:val="num" w:pos="6480"/>
        </w:tabs>
        <w:ind w:left="6480" w:hanging="360"/>
      </w:pPr>
      <w:rPr>
        <w:rFonts w:ascii="Wingdings 2" w:hAnsi="Wingdings 2" w:hint="default"/>
      </w:rPr>
    </w:lvl>
  </w:abstractNum>
  <w:abstractNum w:abstractNumId="42">
    <w:nsid w:val="72BD014E"/>
    <w:multiLevelType w:val="hybridMultilevel"/>
    <w:tmpl w:val="861663DC"/>
    <w:lvl w:ilvl="0" w:tplc="8DDA6D90">
      <w:start w:val="2"/>
      <w:numFmt w:val="bullet"/>
      <w:lvlText w:val="-"/>
      <w:lvlJc w:val="left"/>
      <w:pPr>
        <w:ind w:left="420" w:hanging="360"/>
      </w:pPr>
      <w:rPr>
        <w:rFonts w:ascii="Arial" w:eastAsia="新細明體" w:hAnsi="Arial" w:cs="Arial" w:hint="default"/>
      </w:rPr>
    </w:lvl>
    <w:lvl w:ilvl="1" w:tplc="04090003" w:tentative="1">
      <w:start w:val="1"/>
      <w:numFmt w:val="bullet"/>
      <w:lvlText w:val=""/>
      <w:lvlJc w:val="left"/>
      <w:pPr>
        <w:ind w:left="1020" w:hanging="480"/>
      </w:pPr>
      <w:rPr>
        <w:rFonts w:ascii="Wingdings" w:hAnsi="Wingdings" w:hint="default"/>
      </w:rPr>
    </w:lvl>
    <w:lvl w:ilvl="2" w:tplc="04090005" w:tentative="1">
      <w:start w:val="1"/>
      <w:numFmt w:val="bullet"/>
      <w:lvlText w:val=""/>
      <w:lvlJc w:val="left"/>
      <w:pPr>
        <w:ind w:left="1500" w:hanging="480"/>
      </w:pPr>
      <w:rPr>
        <w:rFonts w:ascii="Wingdings" w:hAnsi="Wingdings" w:hint="default"/>
      </w:rPr>
    </w:lvl>
    <w:lvl w:ilvl="3" w:tplc="04090001" w:tentative="1">
      <w:start w:val="1"/>
      <w:numFmt w:val="bullet"/>
      <w:lvlText w:val=""/>
      <w:lvlJc w:val="left"/>
      <w:pPr>
        <w:ind w:left="1980" w:hanging="480"/>
      </w:pPr>
      <w:rPr>
        <w:rFonts w:ascii="Wingdings" w:hAnsi="Wingdings" w:hint="default"/>
      </w:rPr>
    </w:lvl>
    <w:lvl w:ilvl="4" w:tplc="04090003" w:tentative="1">
      <w:start w:val="1"/>
      <w:numFmt w:val="bullet"/>
      <w:lvlText w:val=""/>
      <w:lvlJc w:val="left"/>
      <w:pPr>
        <w:ind w:left="2460" w:hanging="480"/>
      </w:pPr>
      <w:rPr>
        <w:rFonts w:ascii="Wingdings" w:hAnsi="Wingdings" w:hint="default"/>
      </w:rPr>
    </w:lvl>
    <w:lvl w:ilvl="5" w:tplc="04090005" w:tentative="1">
      <w:start w:val="1"/>
      <w:numFmt w:val="bullet"/>
      <w:lvlText w:val=""/>
      <w:lvlJc w:val="left"/>
      <w:pPr>
        <w:ind w:left="2940" w:hanging="480"/>
      </w:pPr>
      <w:rPr>
        <w:rFonts w:ascii="Wingdings" w:hAnsi="Wingdings" w:hint="default"/>
      </w:rPr>
    </w:lvl>
    <w:lvl w:ilvl="6" w:tplc="04090001" w:tentative="1">
      <w:start w:val="1"/>
      <w:numFmt w:val="bullet"/>
      <w:lvlText w:val=""/>
      <w:lvlJc w:val="left"/>
      <w:pPr>
        <w:ind w:left="3420" w:hanging="480"/>
      </w:pPr>
      <w:rPr>
        <w:rFonts w:ascii="Wingdings" w:hAnsi="Wingdings" w:hint="default"/>
      </w:rPr>
    </w:lvl>
    <w:lvl w:ilvl="7" w:tplc="04090003" w:tentative="1">
      <w:start w:val="1"/>
      <w:numFmt w:val="bullet"/>
      <w:lvlText w:val=""/>
      <w:lvlJc w:val="left"/>
      <w:pPr>
        <w:ind w:left="3900" w:hanging="480"/>
      </w:pPr>
      <w:rPr>
        <w:rFonts w:ascii="Wingdings" w:hAnsi="Wingdings" w:hint="default"/>
      </w:rPr>
    </w:lvl>
    <w:lvl w:ilvl="8" w:tplc="04090005" w:tentative="1">
      <w:start w:val="1"/>
      <w:numFmt w:val="bullet"/>
      <w:lvlText w:val=""/>
      <w:lvlJc w:val="left"/>
      <w:pPr>
        <w:ind w:left="4380" w:hanging="480"/>
      </w:pPr>
      <w:rPr>
        <w:rFonts w:ascii="Wingdings" w:hAnsi="Wingdings" w:hint="default"/>
      </w:rPr>
    </w:lvl>
  </w:abstractNum>
  <w:abstractNum w:abstractNumId="43">
    <w:nsid w:val="742E4AD5"/>
    <w:multiLevelType w:val="multilevel"/>
    <w:tmpl w:val="4B5EC4EC"/>
    <w:lvl w:ilvl="0">
      <w:start w:val="1"/>
      <w:numFmt w:val="decimal"/>
      <w:pStyle w:val="10"/>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4">
    <w:nsid w:val="76B13C04"/>
    <w:multiLevelType w:val="hybridMultilevel"/>
    <w:tmpl w:val="656AF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DAE4983"/>
    <w:multiLevelType w:val="hybridMultilevel"/>
    <w:tmpl w:val="7FDA5376"/>
    <w:lvl w:ilvl="0" w:tplc="59B25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19"/>
  </w:num>
  <w:num w:numId="3">
    <w:abstractNumId w:val="8"/>
  </w:num>
  <w:num w:numId="4">
    <w:abstractNumId w:val="28"/>
  </w:num>
  <w:num w:numId="5">
    <w:abstractNumId w:val="5"/>
  </w:num>
  <w:num w:numId="6">
    <w:abstractNumId w:val="34"/>
  </w:num>
  <w:num w:numId="7">
    <w:abstractNumId w:val="30"/>
  </w:num>
  <w:num w:numId="8">
    <w:abstractNumId w:val="3"/>
  </w:num>
  <w:num w:numId="9">
    <w:abstractNumId w:val="4"/>
  </w:num>
  <w:num w:numId="10">
    <w:abstractNumId w:val="32"/>
  </w:num>
  <w:num w:numId="11">
    <w:abstractNumId w:val="27"/>
  </w:num>
  <w:num w:numId="12">
    <w:abstractNumId w:val="20"/>
  </w:num>
  <w:num w:numId="13">
    <w:abstractNumId w:val="41"/>
  </w:num>
  <w:num w:numId="14">
    <w:abstractNumId w:val="21"/>
  </w:num>
  <w:num w:numId="15">
    <w:abstractNumId w:val="6"/>
  </w:num>
  <w:num w:numId="16">
    <w:abstractNumId w:val="13"/>
  </w:num>
  <w:num w:numId="17">
    <w:abstractNumId w:val="33"/>
  </w:num>
  <w:num w:numId="18">
    <w:abstractNumId w:val="14"/>
  </w:num>
  <w:num w:numId="19">
    <w:abstractNumId w:val="16"/>
  </w:num>
  <w:num w:numId="20">
    <w:abstractNumId w:val="31"/>
  </w:num>
  <w:num w:numId="21">
    <w:abstractNumId w:val="25"/>
  </w:num>
  <w:num w:numId="22">
    <w:abstractNumId w:val="36"/>
  </w:num>
  <w:num w:numId="23">
    <w:abstractNumId w:val="45"/>
  </w:num>
  <w:num w:numId="24">
    <w:abstractNumId w:val="17"/>
  </w:num>
  <w:num w:numId="25">
    <w:abstractNumId w:val="23"/>
  </w:num>
  <w:num w:numId="26">
    <w:abstractNumId w:val="42"/>
  </w:num>
  <w:num w:numId="27">
    <w:abstractNumId w:val="12"/>
  </w:num>
  <w:num w:numId="28">
    <w:abstractNumId w:val="39"/>
  </w:num>
  <w:num w:numId="29">
    <w:abstractNumId w:val="38"/>
  </w:num>
  <w:num w:numId="30">
    <w:abstractNumId w:val="10"/>
  </w:num>
  <w:num w:numId="31">
    <w:abstractNumId w:val="11"/>
  </w:num>
  <w:num w:numId="32">
    <w:abstractNumId w:val="37"/>
  </w:num>
  <w:num w:numId="33">
    <w:abstractNumId w:val="40"/>
  </w:num>
  <w:num w:numId="34">
    <w:abstractNumId w:val="9"/>
  </w:num>
  <w:num w:numId="35">
    <w:abstractNumId w:val="43"/>
  </w:num>
  <w:num w:numId="36">
    <w:abstractNumId w:val="43"/>
  </w:num>
  <w:num w:numId="37">
    <w:abstractNumId w:val="18"/>
  </w:num>
  <w:num w:numId="38">
    <w:abstractNumId w:val="24"/>
  </w:num>
  <w:num w:numId="39">
    <w:abstractNumId w:val="44"/>
  </w:num>
  <w:num w:numId="40">
    <w:abstractNumId w:val="35"/>
  </w:num>
  <w:num w:numId="41">
    <w:abstractNumId w:val="43"/>
  </w:num>
  <w:num w:numId="42">
    <w:abstractNumId w:val="2"/>
  </w:num>
  <w:num w:numId="43">
    <w:abstractNumId w:val="43"/>
  </w:num>
  <w:num w:numId="44">
    <w:abstractNumId w:val="26"/>
  </w:num>
  <w:num w:numId="45">
    <w:abstractNumId w:val="22"/>
  </w:num>
  <w:num w:numId="46">
    <w:abstractNumId w:val="29"/>
  </w:num>
  <w:num w:numId="47">
    <w:abstractNumId w:val="1"/>
  </w:num>
  <w:num w:numId="48">
    <w:abstractNumId w:val="0"/>
  </w:num>
  <w:num w:numId="49">
    <w:abstractNumId w:val="15"/>
  </w:num>
  <w:num w:numId="5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F3"/>
    <w:rsid w:val="00000756"/>
    <w:rsid w:val="00000A57"/>
    <w:rsid w:val="00001062"/>
    <w:rsid w:val="000014E2"/>
    <w:rsid w:val="000025D4"/>
    <w:rsid w:val="00003FD9"/>
    <w:rsid w:val="00005963"/>
    <w:rsid w:val="00006486"/>
    <w:rsid w:val="00010510"/>
    <w:rsid w:val="000106DF"/>
    <w:rsid w:val="00012453"/>
    <w:rsid w:val="00014B9C"/>
    <w:rsid w:val="00014F47"/>
    <w:rsid w:val="000150BC"/>
    <w:rsid w:val="00020EC7"/>
    <w:rsid w:val="00021F2E"/>
    <w:rsid w:val="00021FD5"/>
    <w:rsid w:val="00022C18"/>
    <w:rsid w:val="00023E6C"/>
    <w:rsid w:val="00024B0B"/>
    <w:rsid w:val="00024C22"/>
    <w:rsid w:val="00030468"/>
    <w:rsid w:val="00030A54"/>
    <w:rsid w:val="00031B61"/>
    <w:rsid w:val="000337A8"/>
    <w:rsid w:val="00035B84"/>
    <w:rsid w:val="0003696D"/>
    <w:rsid w:val="00036B12"/>
    <w:rsid w:val="00037F38"/>
    <w:rsid w:val="000409C0"/>
    <w:rsid w:val="0004153B"/>
    <w:rsid w:val="000424C4"/>
    <w:rsid w:val="000438F5"/>
    <w:rsid w:val="00043B30"/>
    <w:rsid w:val="00043F9D"/>
    <w:rsid w:val="0004474B"/>
    <w:rsid w:val="000448C6"/>
    <w:rsid w:val="000457E7"/>
    <w:rsid w:val="00047FC9"/>
    <w:rsid w:val="00051388"/>
    <w:rsid w:val="00052DE6"/>
    <w:rsid w:val="00054227"/>
    <w:rsid w:val="000547D0"/>
    <w:rsid w:val="000548C8"/>
    <w:rsid w:val="00054A46"/>
    <w:rsid w:val="0005536B"/>
    <w:rsid w:val="00055DB6"/>
    <w:rsid w:val="0005769F"/>
    <w:rsid w:val="000610CD"/>
    <w:rsid w:val="0006141D"/>
    <w:rsid w:val="00062258"/>
    <w:rsid w:val="0006282C"/>
    <w:rsid w:val="00062933"/>
    <w:rsid w:val="000631BB"/>
    <w:rsid w:val="00063A6D"/>
    <w:rsid w:val="00063EBE"/>
    <w:rsid w:val="00064237"/>
    <w:rsid w:val="00064EA0"/>
    <w:rsid w:val="00066B7C"/>
    <w:rsid w:val="00067122"/>
    <w:rsid w:val="00067521"/>
    <w:rsid w:val="000677E5"/>
    <w:rsid w:val="00070043"/>
    <w:rsid w:val="000712D3"/>
    <w:rsid w:val="00073F1D"/>
    <w:rsid w:val="00074474"/>
    <w:rsid w:val="0007573A"/>
    <w:rsid w:val="00075F20"/>
    <w:rsid w:val="00077A07"/>
    <w:rsid w:val="00077E19"/>
    <w:rsid w:val="00080441"/>
    <w:rsid w:val="000814AF"/>
    <w:rsid w:val="00081EBF"/>
    <w:rsid w:val="00082159"/>
    <w:rsid w:val="00082BC2"/>
    <w:rsid w:val="00082D99"/>
    <w:rsid w:val="000857DE"/>
    <w:rsid w:val="00085AB0"/>
    <w:rsid w:val="000863D8"/>
    <w:rsid w:val="000903D0"/>
    <w:rsid w:val="000915D0"/>
    <w:rsid w:val="00092F87"/>
    <w:rsid w:val="00094562"/>
    <w:rsid w:val="00094E50"/>
    <w:rsid w:val="00095535"/>
    <w:rsid w:val="000970E4"/>
    <w:rsid w:val="000A12E7"/>
    <w:rsid w:val="000A18DD"/>
    <w:rsid w:val="000A2700"/>
    <w:rsid w:val="000A3FCE"/>
    <w:rsid w:val="000A435B"/>
    <w:rsid w:val="000A43B0"/>
    <w:rsid w:val="000A46E4"/>
    <w:rsid w:val="000A4AE2"/>
    <w:rsid w:val="000A799C"/>
    <w:rsid w:val="000B0DE7"/>
    <w:rsid w:val="000B15E9"/>
    <w:rsid w:val="000B1B5D"/>
    <w:rsid w:val="000B388B"/>
    <w:rsid w:val="000B3A93"/>
    <w:rsid w:val="000B4591"/>
    <w:rsid w:val="000B46CD"/>
    <w:rsid w:val="000B580E"/>
    <w:rsid w:val="000B75E4"/>
    <w:rsid w:val="000C1544"/>
    <w:rsid w:val="000C1D26"/>
    <w:rsid w:val="000C4608"/>
    <w:rsid w:val="000C787D"/>
    <w:rsid w:val="000D00AA"/>
    <w:rsid w:val="000D13A7"/>
    <w:rsid w:val="000D4FFC"/>
    <w:rsid w:val="000D61FD"/>
    <w:rsid w:val="000D7184"/>
    <w:rsid w:val="000D7532"/>
    <w:rsid w:val="000E0FAB"/>
    <w:rsid w:val="000E1F16"/>
    <w:rsid w:val="000E2082"/>
    <w:rsid w:val="000E3D11"/>
    <w:rsid w:val="000E5307"/>
    <w:rsid w:val="000E5F7B"/>
    <w:rsid w:val="000E5FC9"/>
    <w:rsid w:val="000F09E2"/>
    <w:rsid w:val="000F0B34"/>
    <w:rsid w:val="000F23A8"/>
    <w:rsid w:val="000F2B53"/>
    <w:rsid w:val="000F44D3"/>
    <w:rsid w:val="000F5350"/>
    <w:rsid w:val="000F6316"/>
    <w:rsid w:val="000F655A"/>
    <w:rsid w:val="000F778F"/>
    <w:rsid w:val="000F7F78"/>
    <w:rsid w:val="001003D7"/>
    <w:rsid w:val="00100775"/>
    <w:rsid w:val="0010406F"/>
    <w:rsid w:val="00104331"/>
    <w:rsid w:val="00104DAA"/>
    <w:rsid w:val="00105154"/>
    <w:rsid w:val="0010552D"/>
    <w:rsid w:val="00105A42"/>
    <w:rsid w:val="00106220"/>
    <w:rsid w:val="00106244"/>
    <w:rsid w:val="0010699F"/>
    <w:rsid w:val="00106F9F"/>
    <w:rsid w:val="00107044"/>
    <w:rsid w:val="00110A30"/>
    <w:rsid w:val="00111204"/>
    <w:rsid w:val="001116C0"/>
    <w:rsid w:val="001118E5"/>
    <w:rsid w:val="00112E9D"/>
    <w:rsid w:val="001138FA"/>
    <w:rsid w:val="00115900"/>
    <w:rsid w:val="00115F92"/>
    <w:rsid w:val="00117648"/>
    <w:rsid w:val="00117A2E"/>
    <w:rsid w:val="001203B8"/>
    <w:rsid w:val="00123099"/>
    <w:rsid w:val="00123FAF"/>
    <w:rsid w:val="001251E6"/>
    <w:rsid w:val="00127834"/>
    <w:rsid w:val="001278C5"/>
    <w:rsid w:val="00135AC9"/>
    <w:rsid w:val="00135FEA"/>
    <w:rsid w:val="001363A6"/>
    <w:rsid w:val="001364EF"/>
    <w:rsid w:val="00136662"/>
    <w:rsid w:val="001366FA"/>
    <w:rsid w:val="00136E47"/>
    <w:rsid w:val="0014034C"/>
    <w:rsid w:val="00140574"/>
    <w:rsid w:val="001421E6"/>
    <w:rsid w:val="00143A15"/>
    <w:rsid w:val="00143BEF"/>
    <w:rsid w:val="00143D2A"/>
    <w:rsid w:val="001448C7"/>
    <w:rsid w:val="00145E15"/>
    <w:rsid w:val="001470BE"/>
    <w:rsid w:val="00150872"/>
    <w:rsid w:val="0015211D"/>
    <w:rsid w:val="0015395F"/>
    <w:rsid w:val="00153F5C"/>
    <w:rsid w:val="0015527F"/>
    <w:rsid w:val="00155461"/>
    <w:rsid w:val="00155956"/>
    <w:rsid w:val="00156A20"/>
    <w:rsid w:val="00156DFA"/>
    <w:rsid w:val="00157858"/>
    <w:rsid w:val="00157BB5"/>
    <w:rsid w:val="00157F39"/>
    <w:rsid w:val="001606B6"/>
    <w:rsid w:val="001607D7"/>
    <w:rsid w:val="001616BA"/>
    <w:rsid w:val="00161930"/>
    <w:rsid w:val="001626DB"/>
    <w:rsid w:val="001646E3"/>
    <w:rsid w:val="00165CBE"/>
    <w:rsid w:val="00166AF6"/>
    <w:rsid w:val="00166FD9"/>
    <w:rsid w:val="0016759A"/>
    <w:rsid w:val="00171872"/>
    <w:rsid w:val="00172938"/>
    <w:rsid w:val="00175087"/>
    <w:rsid w:val="001773B3"/>
    <w:rsid w:val="00177C60"/>
    <w:rsid w:val="001806BB"/>
    <w:rsid w:val="00184FFB"/>
    <w:rsid w:val="00185D6F"/>
    <w:rsid w:val="00187235"/>
    <w:rsid w:val="001907C3"/>
    <w:rsid w:val="00191794"/>
    <w:rsid w:val="00192347"/>
    <w:rsid w:val="0019239A"/>
    <w:rsid w:val="00194364"/>
    <w:rsid w:val="00194788"/>
    <w:rsid w:val="001948DE"/>
    <w:rsid w:val="001952A3"/>
    <w:rsid w:val="001970FC"/>
    <w:rsid w:val="0019727D"/>
    <w:rsid w:val="00197456"/>
    <w:rsid w:val="001A0275"/>
    <w:rsid w:val="001A055F"/>
    <w:rsid w:val="001A099E"/>
    <w:rsid w:val="001A160D"/>
    <w:rsid w:val="001A249B"/>
    <w:rsid w:val="001A24A6"/>
    <w:rsid w:val="001A6099"/>
    <w:rsid w:val="001A6865"/>
    <w:rsid w:val="001A70EE"/>
    <w:rsid w:val="001A71AD"/>
    <w:rsid w:val="001B049F"/>
    <w:rsid w:val="001B2615"/>
    <w:rsid w:val="001B2C77"/>
    <w:rsid w:val="001B2F0C"/>
    <w:rsid w:val="001B3596"/>
    <w:rsid w:val="001B534D"/>
    <w:rsid w:val="001B5A4D"/>
    <w:rsid w:val="001B7216"/>
    <w:rsid w:val="001B7414"/>
    <w:rsid w:val="001C01EB"/>
    <w:rsid w:val="001C1E3F"/>
    <w:rsid w:val="001C272B"/>
    <w:rsid w:val="001C2C5E"/>
    <w:rsid w:val="001C35CC"/>
    <w:rsid w:val="001C4EB2"/>
    <w:rsid w:val="001C7F02"/>
    <w:rsid w:val="001D062C"/>
    <w:rsid w:val="001D14C6"/>
    <w:rsid w:val="001D1734"/>
    <w:rsid w:val="001D2E62"/>
    <w:rsid w:val="001D36E2"/>
    <w:rsid w:val="001D39BC"/>
    <w:rsid w:val="001D3A2B"/>
    <w:rsid w:val="001D6192"/>
    <w:rsid w:val="001D626B"/>
    <w:rsid w:val="001E1802"/>
    <w:rsid w:val="001E4F9E"/>
    <w:rsid w:val="001E5ACE"/>
    <w:rsid w:val="001E60C7"/>
    <w:rsid w:val="001F3C92"/>
    <w:rsid w:val="001F4CB7"/>
    <w:rsid w:val="001F5BCD"/>
    <w:rsid w:val="001F7072"/>
    <w:rsid w:val="002001C8"/>
    <w:rsid w:val="002012CE"/>
    <w:rsid w:val="0020144B"/>
    <w:rsid w:val="002014FC"/>
    <w:rsid w:val="002022C2"/>
    <w:rsid w:val="002032ED"/>
    <w:rsid w:val="00203FF3"/>
    <w:rsid w:val="0020465F"/>
    <w:rsid w:val="00205C36"/>
    <w:rsid w:val="00205DAC"/>
    <w:rsid w:val="00206D7B"/>
    <w:rsid w:val="00207DBC"/>
    <w:rsid w:val="00211D0F"/>
    <w:rsid w:val="0021261E"/>
    <w:rsid w:val="00212958"/>
    <w:rsid w:val="00212D95"/>
    <w:rsid w:val="0021305D"/>
    <w:rsid w:val="00215011"/>
    <w:rsid w:val="00215270"/>
    <w:rsid w:val="002176F3"/>
    <w:rsid w:val="00217E03"/>
    <w:rsid w:val="00217EA3"/>
    <w:rsid w:val="0022267B"/>
    <w:rsid w:val="002229CA"/>
    <w:rsid w:val="00224FD6"/>
    <w:rsid w:val="002253E9"/>
    <w:rsid w:val="00225659"/>
    <w:rsid w:val="00227B92"/>
    <w:rsid w:val="00231339"/>
    <w:rsid w:val="00232F8A"/>
    <w:rsid w:val="002342D6"/>
    <w:rsid w:val="00235C6E"/>
    <w:rsid w:val="002368BF"/>
    <w:rsid w:val="00236A09"/>
    <w:rsid w:val="00236A0F"/>
    <w:rsid w:val="002374A1"/>
    <w:rsid w:val="00237B79"/>
    <w:rsid w:val="00240167"/>
    <w:rsid w:val="002412E8"/>
    <w:rsid w:val="0024241E"/>
    <w:rsid w:val="00242CEA"/>
    <w:rsid w:val="002448C3"/>
    <w:rsid w:val="00244A9C"/>
    <w:rsid w:val="00244D41"/>
    <w:rsid w:val="00245C84"/>
    <w:rsid w:val="00250437"/>
    <w:rsid w:val="00250560"/>
    <w:rsid w:val="00250B58"/>
    <w:rsid w:val="00252B20"/>
    <w:rsid w:val="00252C39"/>
    <w:rsid w:val="00253857"/>
    <w:rsid w:val="002539DB"/>
    <w:rsid w:val="002541A8"/>
    <w:rsid w:val="0025749A"/>
    <w:rsid w:val="00257864"/>
    <w:rsid w:val="0025790B"/>
    <w:rsid w:val="00257AEA"/>
    <w:rsid w:val="00261038"/>
    <w:rsid w:val="00261682"/>
    <w:rsid w:val="002628C8"/>
    <w:rsid w:val="00263933"/>
    <w:rsid w:val="00266DCA"/>
    <w:rsid w:val="00267DF8"/>
    <w:rsid w:val="002703E6"/>
    <w:rsid w:val="0027054D"/>
    <w:rsid w:val="00271606"/>
    <w:rsid w:val="0027315C"/>
    <w:rsid w:val="00274137"/>
    <w:rsid w:val="00274E9C"/>
    <w:rsid w:val="00274EEE"/>
    <w:rsid w:val="00275CDD"/>
    <w:rsid w:val="00276623"/>
    <w:rsid w:val="00276725"/>
    <w:rsid w:val="00276875"/>
    <w:rsid w:val="00277CA5"/>
    <w:rsid w:val="002807B8"/>
    <w:rsid w:val="00280A65"/>
    <w:rsid w:val="00281655"/>
    <w:rsid w:val="00281BEE"/>
    <w:rsid w:val="00281F52"/>
    <w:rsid w:val="0028278E"/>
    <w:rsid w:val="00283621"/>
    <w:rsid w:val="00283E77"/>
    <w:rsid w:val="002843A3"/>
    <w:rsid w:val="002843B0"/>
    <w:rsid w:val="0028561B"/>
    <w:rsid w:val="002862D1"/>
    <w:rsid w:val="0028644B"/>
    <w:rsid w:val="002864F9"/>
    <w:rsid w:val="002909C0"/>
    <w:rsid w:val="00290A8E"/>
    <w:rsid w:val="00293585"/>
    <w:rsid w:val="00294774"/>
    <w:rsid w:val="0029491D"/>
    <w:rsid w:val="00295933"/>
    <w:rsid w:val="00296827"/>
    <w:rsid w:val="002A13CC"/>
    <w:rsid w:val="002A2A2F"/>
    <w:rsid w:val="002B128E"/>
    <w:rsid w:val="002B1D61"/>
    <w:rsid w:val="002B20DA"/>
    <w:rsid w:val="002B2D22"/>
    <w:rsid w:val="002B49AF"/>
    <w:rsid w:val="002B4DCB"/>
    <w:rsid w:val="002B5303"/>
    <w:rsid w:val="002B542A"/>
    <w:rsid w:val="002B5432"/>
    <w:rsid w:val="002B5B6E"/>
    <w:rsid w:val="002C0F3E"/>
    <w:rsid w:val="002C11E1"/>
    <w:rsid w:val="002C21ED"/>
    <w:rsid w:val="002C21F4"/>
    <w:rsid w:val="002C2B60"/>
    <w:rsid w:val="002C2BF3"/>
    <w:rsid w:val="002C2D16"/>
    <w:rsid w:val="002C30F0"/>
    <w:rsid w:val="002C398B"/>
    <w:rsid w:val="002C4C3D"/>
    <w:rsid w:val="002C544F"/>
    <w:rsid w:val="002C58F0"/>
    <w:rsid w:val="002C645D"/>
    <w:rsid w:val="002D0E8C"/>
    <w:rsid w:val="002D1561"/>
    <w:rsid w:val="002D60C4"/>
    <w:rsid w:val="002D6D38"/>
    <w:rsid w:val="002D7C57"/>
    <w:rsid w:val="002E1159"/>
    <w:rsid w:val="002E13CC"/>
    <w:rsid w:val="002E14FC"/>
    <w:rsid w:val="002E1AE8"/>
    <w:rsid w:val="002E280B"/>
    <w:rsid w:val="002E4E05"/>
    <w:rsid w:val="002E4E9A"/>
    <w:rsid w:val="002E64F5"/>
    <w:rsid w:val="002F073E"/>
    <w:rsid w:val="002F07D7"/>
    <w:rsid w:val="002F4E88"/>
    <w:rsid w:val="002F541D"/>
    <w:rsid w:val="002F65FD"/>
    <w:rsid w:val="002F6AD4"/>
    <w:rsid w:val="002F6D3A"/>
    <w:rsid w:val="002F73AD"/>
    <w:rsid w:val="0030071E"/>
    <w:rsid w:val="00301D12"/>
    <w:rsid w:val="003045F5"/>
    <w:rsid w:val="00305F49"/>
    <w:rsid w:val="00306590"/>
    <w:rsid w:val="00307ABF"/>
    <w:rsid w:val="003107D9"/>
    <w:rsid w:val="00311321"/>
    <w:rsid w:val="00315795"/>
    <w:rsid w:val="0031613A"/>
    <w:rsid w:val="0031684A"/>
    <w:rsid w:val="003175AE"/>
    <w:rsid w:val="00317912"/>
    <w:rsid w:val="003215F0"/>
    <w:rsid w:val="0032180E"/>
    <w:rsid w:val="003239C4"/>
    <w:rsid w:val="00323DC5"/>
    <w:rsid w:val="00324F40"/>
    <w:rsid w:val="00325BDD"/>
    <w:rsid w:val="003263F2"/>
    <w:rsid w:val="003275B3"/>
    <w:rsid w:val="00331A1D"/>
    <w:rsid w:val="00332541"/>
    <w:rsid w:val="003328FB"/>
    <w:rsid w:val="0033431E"/>
    <w:rsid w:val="00335E40"/>
    <w:rsid w:val="00336101"/>
    <w:rsid w:val="00336250"/>
    <w:rsid w:val="0033757D"/>
    <w:rsid w:val="003459F5"/>
    <w:rsid w:val="003461AA"/>
    <w:rsid w:val="00347721"/>
    <w:rsid w:val="00347CBB"/>
    <w:rsid w:val="00351A33"/>
    <w:rsid w:val="00352171"/>
    <w:rsid w:val="003538B7"/>
    <w:rsid w:val="00353C4F"/>
    <w:rsid w:val="00353F86"/>
    <w:rsid w:val="00356ADF"/>
    <w:rsid w:val="00357F95"/>
    <w:rsid w:val="00360151"/>
    <w:rsid w:val="00360DBB"/>
    <w:rsid w:val="00361C71"/>
    <w:rsid w:val="00361C87"/>
    <w:rsid w:val="00362E6F"/>
    <w:rsid w:val="003648F9"/>
    <w:rsid w:val="00364BF5"/>
    <w:rsid w:val="003654D9"/>
    <w:rsid w:val="0036591A"/>
    <w:rsid w:val="003664D3"/>
    <w:rsid w:val="0037029B"/>
    <w:rsid w:val="00371BB4"/>
    <w:rsid w:val="00372AE2"/>
    <w:rsid w:val="00372C81"/>
    <w:rsid w:val="003733FA"/>
    <w:rsid w:val="00373E10"/>
    <w:rsid w:val="00374950"/>
    <w:rsid w:val="00375269"/>
    <w:rsid w:val="003757B9"/>
    <w:rsid w:val="00375BD2"/>
    <w:rsid w:val="0037650C"/>
    <w:rsid w:val="00377011"/>
    <w:rsid w:val="00377594"/>
    <w:rsid w:val="00377DEC"/>
    <w:rsid w:val="00380578"/>
    <w:rsid w:val="00381767"/>
    <w:rsid w:val="00382E44"/>
    <w:rsid w:val="00383486"/>
    <w:rsid w:val="00384072"/>
    <w:rsid w:val="00385D75"/>
    <w:rsid w:val="00387730"/>
    <w:rsid w:val="003879C5"/>
    <w:rsid w:val="0039260B"/>
    <w:rsid w:val="00393D84"/>
    <w:rsid w:val="00394BC5"/>
    <w:rsid w:val="00394EEE"/>
    <w:rsid w:val="00396519"/>
    <w:rsid w:val="00397156"/>
    <w:rsid w:val="00397CBC"/>
    <w:rsid w:val="00397DDF"/>
    <w:rsid w:val="00397E07"/>
    <w:rsid w:val="003A0701"/>
    <w:rsid w:val="003A1DBB"/>
    <w:rsid w:val="003A3328"/>
    <w:rsid w:val="003A3F95"/>
    <w:rsid w:val="003A4BAE"/>
    <w:rsid w:val="003A4F43"/>
    <w:rsid w:val="003A4FC7"/>
    <w:rsid w:val="003A5567"/>
    <w:rsid w:val="003A583B"/>
    <w:rsid w:val="003A666D"/>
    <w:rsid w:val="003A698A"/>
    <w:rsid w:val="003B2496"/>
    <w:rsid w:val="003B2BDC"/>
    <w:rsid w:val="003B34DB"/>
    <w:rsid w:val="003B3D69"/>
    <w:rsid w:val="003B4E21"/>
    <w:rsid w:val="003B5214"/>
    <w:rsid w:val="003B68E2"/>
    <w:rsid w:val="003B70D6"/>
    <w:rsid w:val="003C0D96"/>
    <w:rsid w:val="003C12C0"/>
    <w:rsid w:val="003C5B8F"/>
    <w:rsid w:val="003C6580"/>
    <w:rsid w:val="003C7803"/>
    <w:rsid w:val="003C78BE"/>
    <w:rsid w:val="003C7F8D"/>
    <w:rsid w:val="003D036B"/>
    <w:rsid w:val="003D25AB"/>
    <w:rsid w:val="003D271C"/>
    <w:rsid w:val="003D358B"/>
    <w:rsid w:val="003D3B64"/>
    <w:rsid w:val="003D5745"/>
    <w:rsid w:val="003D63CB"/>
    <w:rsid w:val="003D733E"/>
    <w:rsid w:val="003D799E"/>
    <w:rsid w:val="003E2496"/>
    <w:rsid w:val="003E35BA"/>
    <w:rsid w:val="003E4FD8"/>
    <w:rsid w:val="003E5FB2"/>
    <w:rsid w:val="003F30AF"/>
    <w:rsid w:val="003F3FE4"/>
    <w:rsid w:val="003F5375"/>
    <w:rsid w:val="003F5943"/>
    <w:rsid w:val="003F635A"/>
    <w:rsid w:val="003F675A"/>
    <w:rsid w:val="00402519"/>
    <w:rsid w:val="004043D3"/>
    <w:rsid w:val="004064D5"/>
    <w:rsid w:val="004065A2"/>
    <w:rsid w:val="00411749"/>
    <w:rsid w:val="004126E4"/>
    <w:rsid w:val="00415F51"/>
    <w:rsid w:val="0041604C"/>
    <w:rsid w:val="0042016A"/>
    <w:rsid w:val="004212C9"/>
    <w:rsid w:val="00421708"/>
    <w:rsid w:val="00422256"/>
    <w:rsid w:val="00422C3B"/>
    <w:rsid w:val="00425090"/>
    <w:rsid w:val="004318E8"/>
    <w:rsid w:val="0043363C"/>
    <w:rsid w:val="00433A48"/>
    <w:rsid w:val="004340E4"/>
    <w:rsid w:val="00435CCD"/>
    <w:rsid w:val="0043787C"/>
    <w:rsid w:val="00440123"/>
    <w:rsid w:val="004407EA"/>
    <w:rsid w:val="00441495"/>
    <w:rsid w:val="00441AE4"/>
    <w:rsid w:val="004426CF"/>
    <w:rsid w:val="00443158"/>
    <w:rsid w:val="00445860"/>
    <w:rsid w:val="0044627B"/>
    <w:rsid w:val="00446658"/>
    <w:rsid w:val="0044696A"/>
    <w:rsid w:val="00446E6F"/>
    <w:rsid w:val="00447364"/>
    <w:rsid w:val="0044765E"/>
    <w:rsid w:val="00447BC7"/>
    <w:rsid w:val="00447CAC"/>
    <w:rsid w:val="00447E6D"/>
    <w:rsid w:val="00452570"/>
    <w:rsid w:val="00452D8F"/>
    <w:rsid w:val="0045386D"/>
    <w:rsid w:val="004539DA"/>
    <w:rsid w:val="004544E8"/>
    <w:rsid w:val="004552CC"/>
    <w:rsid w:val="00457A75"/>
    <w:rsid w:val="00457D92"/>
    <w:rsid w:val="004601E4"/>
    <w:rsid w:val="004605C0"/>
    <w:rsid w:val="004609B3"/>
    <w:rsid w:val="004615B0"/>
    <w:rsid w:val="00461762"/>
    <w:rsid w:val="00462605"/>
    <w:rsid w:val="00462DBB"/>
    <w:rsid w:val="00464F29"/>
    <w:rsid w:val="004660FF"/>
    <w:rsid w:val="00467644"/>
    <w:rsid w:val="004679B9"/>
    <w:rsid w:val="0047142F"/>
    <w:rsid w:val="004722AC"/>
    <w:rsid w:val="004727BE"/>
    <w:rsid w:val="00474010"/>
    <w:rsid w:val="00475452"/>
    <w:rsid w:val="00481310"/>
    <w:rsid w:val="00481748"/>
    <w:rsid w:val="004819D4"/>
    <w:rsid w:val="00481CD3"/>
    <w:rsid w:val="004828A3"/>
    <w:rsid w:val="0048295E"/>
    <w:rsid w:val="004829BD"/>
    <w:rsid w:val="00482D17"/>
    <w:rsid w:val="00485111"/>
    <w:rsid w:val="00485545"/>
    <w:rsid w:val="00485CF5"/>
    <w:rsid w:val="00486A69"/>
    <w:rsid w:val="00490A9E"/>
    <w:rsid w:val="004911C6"/>
    <w:rsid w:val="00491645"/>
    <w:rsid w:val="00492346"/>
    <w:rsid w:val="00493AB3"/>
    <w:rsid w:val="004958BB"/>
    <w:rsid w:val="00495ECB"/>
    <w:rsid w:val="004960D1"/>
    <w:rsid w:val="00496195"/>
    <w:rsid w:val="00496689"/>
    <w:rsid w:val="004A0608"/>
    <w:rsid w:val="004A1738"/>
    <w:rsid w:val="004A2DB3"/>
    <w:rsid w:val="004A4CA3"/>
    <w:rsid w:val="004A5A82"/>
    <w:rsid w:val="004A70B9"/>
    <w:rsid w:val="004B05B9"/>
    <w:rsid w:val="004B09B8"/>
    <w:rsid w:val="004B3CAF"/>
    <w:rsid w:val="004B4AFF"/>
    <w:rsid w:val="004B50F0"/>
    <w:rsid w:val="004B6AD3"/>
    <w:rsid w:val="004B7FD5"/>
    <w:rsid w:val="004C0397"/>
    <w:rsid w:val="004C0A91"/>
    <w:rsid w:val="004C0C15"/>
    <w:rsid w:val="004C1552"/>
    <w:rsid w:val="004C19E8"/>
    <w:rsid w:val="004C1D43"/>
    <w:rsid w:val="004C1F3B"/>
    <w:rsid w:val="004C2CCE"/>
    <w:rsid w:val="004C2F7D"/>
    <w:rsid w:val="004C3D0C"/>
    <w:rsid w:val="004C57A9"/>
    <w:rsid w:val="004C62E7"/>
    <w:rsid w:val="004C7D16"/>
    <w:rsid w:val="004C7EF9"/>
    <w:rsid w:val="004D0252"/>
    <w:rsid w:val="004D0780"/>
    <w:rsid w:val="004D1563"/>
    <w:rsid w:val="004D1C72"/>
    <w:rsid w:val="004D23C8"/>
    <w:rsid w:val="004D3823"/>
    <w:rsid w:val="004D468D"/>
    <w:rsid w:val="004D4A15"/>
    <w:rsid w:val="004D756A"/>
    <w:rsid w:val="004D7611"/>
    <w:rsid w:val="004E1A3B"/>
    <w:rsid w:val="004E20AE"/>
    <w:rsid w:val="004E48B2"/>
    <w:rsid w:val="004E51A0"/>
    <w:rsid w:val="004E584C"/>
    <w:rsid w:val="004E7D99"/>
    <w:rsid w:val="004F2A6A"/>
    <w:rsid w:val="004F3487"/>
    <w:rsid w:val="004F3799"/>
    <w:rsid w:val="004F4217"/>
    <w:rsid w:val="004F4723"/>
    <w:rsid w:val="004F5EDB"/>
    <w:rsid w:val="004F6255"/>
    <w:rsid w:val="004F72F2"/>
    <w:rsid w:val="00500FC9"/>
    <w:rsid w:val="005055A3"/>
    <w:rsid w:val="00507412"/>
    <w:rsid w:val="0051033D"/>
    <w:rsid w:val="00513404"/>
    <w:rsid w:val="005143A5"/>
    <w:rsid w:val="00514FC4"/>
    <w:rsid w:val="0051537A"/>
    <w:rsid w:val="005159ED"/>
    <w:rsid w:val="00515B79"/>
    <w:rsid w:val="00515C0C"/>
    <w:rsid w:val="00516641"/>
    <w:rsid w:val="00516DC5"/>
    <w:rsid w:val="00517573"/>
    <w:rsid w:val="00517F5B"/>
    <w:rsid w:val="00521705"/>
    <w:rsid w:val="00521C5E"/>
    <w:rsid w:val="005231D7"/>
    <w:rsid w:val="00523AD8"/>
    <w:rsid w:val="005241AC"/>
    <w:rsid w:val="00524418"/>
    <w:rsid w:val="00527099"/>
    <w:rsid w:val="005279B2"/>
    <w:rsid w:val="00531360"/>
    <w:rsid w:val="0053179B"/>
    <w:rsid w:val="00531D39"/>
    <w:rsid w:val="00532D12"/>
    <w:rsid w:val="00540824"/>
    <w:rsid w:val="00541124"/>
    <w:rsid w:val="0054577F"/>
    <w:rsid w:val="00545E29"/>
    <w:rsid w:val="00550280"/>
    <w:rsid w:val="00550F06"/>
    <w:rsid w:val="00551050"/>
    <w:rsid w:val="00551440"/>
    <w:rsid w:val="00551C04"/>
    <w:rsid w:val="005527AB"/>
    <w:rsid w:val="00554875"/>
    <w:rsid w:val="00555448"/>
    <w:rsid w:val="005557F5"/>
    <w:rsid w:val="005566BF"/>
    <w:rsid w:val="00556F1F"/>
    <w:rsid w:val="00557090"/>
    <w:rsid w:val="00560A68"/>
    <w:rsid w:val="005622BD"/>
    <w:rsid w:val="00562AE4"/>
    <w:rsid w:val="00563388"/>
    <w:rsid w:val="005659AF"/>
    <w:rsid w:val="00565F3D"/>
    <w:rsid w:val="005666AE"/>
    <w:rsid w:val="00566A99"/>
    <w:rsid w:val="00567486"/>
    <w:rsid w:val="005679C5"/>
    <w:rsid w:val="0057059D"/>
    <w:rsid w:val="005705C8"/>
    <w:rsid w:val="00570A5D"/>
    <w:rsid w:val="00571558"/>
    <w:rsid w:val="00572E1B"/>
    <w:rsid w:val="0057335B"/>
    <w:rsid w:val="005733FE"/>
    <w:rsid w:val="0057367F"/>
    <w:rsid w:val="0057391F"/>
    <w:rsid w:val="005750D8"/>
    <w:rsid w:val="00575235"/>
    <w:rsid w:val="00575599"/>
    <w:rsid w:val="00575BF2"/>
    <w:rsid w:val="00576E48"/>
    <w:rsid w:val="0058022E"/>
    <w:rsid w:val="00580241"/>
    <w:rsid w:val="00580D4F"/>
    <w:rsid w:val="005823A8"/>
    <w:rsid w:val="005825FC"/>
    <w:rsid w:val="0058398C"/>
    <w:rsid w:val="00583CE2"/>
    <w:rsid w:val="00583D9C"/>
    <w:rsid w:val="00583E8D"/>
    <w:rsid w:val="00584389"/>
    <w:rsid w:val="005866DD"/>
    <w:rsid w:val="00586F68"/>
    <w:rsid w:val="00587510"/>
    <w:rsid w:val="005912FD"/>
    <w:rsid w:val="005914B4"/>
    <w:rsid w:val="00593761"/>
    <w:rsid w:val="005953D3"/>
    <w:rsid w:val="005A288F"/>
    <w:rsid w:val="005A29A1"/>
    <w:rsid w:val="005A4A11"/>
    <w:rsid w:val="005A6C95"/>
    <w:rsid w:val="005A7BAB"/>
    <w:rsid w:val="005B1704"/>
    <w:rsid w:val="005B1A3E"/>
    <w:rsid w:val="005B2499"/>
    <w:rsid w:val="005B2971"/>
    <w:rsid w:val="005B2ECF"/>
    <w:rsid w:val="005B43B0"/>
    <w:rsid w:val="005C09FA"/>
    <w:rsid w:val="005C1136"/>
    <w:rsid w:val="005C1FAD"/>
    <w:rsid w:val="005C1FCE"/>
    <w:rsid w:val="005C2385"/>
    <w:rsid w:val="005C25F4"/>
    <w:rsid w:val="005C2656"/>
    <w:rsid w:val="005C2A83"/>
    <w:rsid w:val="005C2ADE"/>
    <w:rsid w:val="005C2F75"/>
    <w:rsid w:val="005C3FA5"/>
    <w:rsid w:val="005C47A9"/>
    <w:rsid w:val="005C6A35"/>
    <w:rsid w:val="005C7568"/>
    <w:rsid w:val="005D0DF7"/>
    <w:rsid w:val="005D2628"/>
    <w:rsid w:val="005D388A"/>
    <w:rsid w:val="005D4B07"/>
    <w:rsid w:val="005D6757"/>
    <w:rsid w:val="005D7532"/>
    <w:rsid w:val="005E092C"/>
    <w:rsid w:val="005E25B6"/>
    <w:rsid w:val="005E30CB"/>
    <w:rsid w:val="005E5174"/>
    <w:rsid w:val="005E638D"/>
    <w:rsid w:val="005E74B5"/>
    <w:rsid w:val="005E7FA2"/>
    <w:rsid w:val="005F1C0D"/>
    <w:rsid w:val="005F2671"/>
    <w:rsid w:val="005F2F18"/>
    <w:rsid w:val="005F3063"/>
    <w:rsid w:val="005F3078"/>
    <w:rsid w:val="005F4800"/>
    <w:rsid w:val="005F4F88"/>
    <w:rsid w:val="005F5760"/>
    <w:rsid w:val="005F68DF"/>
    <w:rsid w:val="005F7247"/>
    <w:rsid w:val="005F784B"/>
    <w:rsid w:val="005F78F5"/>
    <w:rsid w:val="005F7D90"/>
    <w:rsid w:val="00601590"/>
    <w:rsid w:val="00601AC7"/>
    <w:rsid w:val="00601F25"/>
    <w:rsid w:val="00602706"/>
    <w:rsid w:val="00603537"/>
    <w:rsid w:val="00603E8A"/>
    <w:rsid w:val="00604201"/>
    <w:rsid w:val="00604A32"/>
    <w:rsid w:val="00604ED3"/>
    <w:rsid w:val="00605EAA"/>
    <w:rsid w:val="0060639B"/>
    <w:rsid w:val="00607D24"/>
    <w:rsid w:val="00610657"/>
    <w:rsid w:val="00610E93"/>
    <w:rsid w:val="00610ED9"/>
    <w:rsid w:val="00612910"/>
    <w:rsid w:val="006141AD"/>
    <w:rsid w:val="00615546"/>
    <w:rsid w:val="00615747"/>
    <w:rsid w:val="00615E1C"/>
    <w:rsid w:val="006172C3"/>
    <w:rsid w:val="00617340"/>
    <w:rsid w:val="0062244B"/>
    <w:rsid w:val="00622DC1"/>
    <w:rsid w:val="00623D37"/>
    <w:rsid w:val="00624D8B"/>
    <w:rsid w:val="0062549C"/>
    <w:rsid w:val="00625D14"/>
    <w:rsid w:val="006278DB"/>
    <w:rsid w:val="006306CF"/>
    <w:rsid w:val="00631FD0"/>
    <w:rsid w:val="006322AA"/>
    <w:rsid w:val="006338E7"/>
    <w:rsid w:val="0063413B"/>
    <w:rsid w:val="00634996"/>
    <w:rsid w:val="006349EF"/>
    <w:rsid w:val="00637245"/>
    <w:rsid w:val="0063775A"/>
    <w:rsid w:val="006408B0"/>
    <w:rsid w:val="00640999"/>
    <w:rsid w:val="00640B37"/>
    <w:rsid w:val="00641058"/>
    <w:rsid w:val="006413D8"/>
    <w:rsid w:val="00641F24"/>
    <w:rsid w:val="00642CC8"/>
    <w:rsid w:val="00643779"/>
    <w:rsid w:val="006452AC"/>
    <w:rsid w:val="00645E42"/>
    <w:rsid w:val="00645EB9"/>
    <w:rsid w:val="006467B3"/>
    <w:rsid w:val="00646FE5"/>
    <w:rsid w:val="00650981"/>
    <w:rsid w:val="00650CC6"/>
    <w:rsid w:val="0065104D"/>
    <w:rsid w:val="0065168C"/>
    <w:rsid w:val="006529BA"/>
    <w:rsid w:val="00653CBA"/>
    <w:rsid w:val="006546A0"/>
    <w:rsid w:val="00654DBC"/>
    <w:rsid w:val="006555FF"/>
    <w:rsid w:val="006564F9"/>
    <w:rsid w:val="00660A12"/>
    <w:rsid w:val="00660E17"/>
    <w:rsid w:val="00661278"/>
    <w:rsid w:val="00661B49"/>
    <w:rsid w:val="00661BEF"/>
    <w:rsid w:val="0066248A"/>
    <w:rsid w:val="006641EA"/>
    <w:rsid w:val="00664ECF"/>
    <w:rsid w:val="0066534A"/>
    <w:rsid w:val="00665ED9"/>
    <w:rsid w:val="00666186"/>
    <w:rsid w:val="00667739"/>
    <w:rsid w:val="0067113E"/>
    <w:rsid w:val="00671A9D"/>
    <w:rsid w:val="00676D27"/>
    <w:rsid w:val="00676F08"/>
    <w:rsid w:val="00680851"/>
    <w:rsid w:val="00681086"/>
    <w:rsid w:val="00681D38"/>
    <w:rsid w:val="006825C2"/>
    <w:rsid w:val="00682F2F"/>
    <w:rsid w:val="00683ACB"/>
    <w:rsid w:val="00684100"/>
    <w:rsid w:val="006842BF"/>
    <w:rsid w:val="00684338"/>
    <w:rsid w:val="00685673"/>
    <w:rsid w:val="006859C8"/>
    <w:rsid w:val="00686FAA"/>
    <w:rsid w:val="00687682"/>
    <w:rsid w:val="00691D45"/>
    <w:rsid w:val="00691F45"/>
    <w:rsid w:val="00691FB3"/>
    <w:rsid w:val="006922F9"/>
    <w:rsid w:val="006935B6"/>
    <w:rsid w:val="00694F86"/>
    <w:rsid w:val="00696C58"/>
    <w:rsid w:val="00696CEC"/>
    <w:rsid w:val="006A0309"/>
    <w:rsid w:val="006A0438"/>
    <w:rsid w:val="006A0C85"/>
    <w:rsid w:val="006A1E87"/>
    <w:rsid w:val="006A2A7F"/>
    <w:rsid w:val="006A3334"/>
    <w:rsid w:val="006A3CAE"/>
    <w:rsid w:val="006A4053"/>
    <w:rsid w:val="006A41BA"/>
    <w:rsid w:val="006A4761"/>
    <w:rsid w:val="006A50F2"/>
    <w:rsid w:val="006A60EB"/>
    <w:rsid w:val="006A75D3"/>
    <w:rsid w:val="006A76A0"/>
    <w:rsid w:val="006B441A"/>
    <w:rsid w:val="006B482C"/>
    <w:rsid w:val="006B5167"/>
    <w:rsid w:val="006B5E30"/>
    <w:rsid w:val="006B60DC"/>
    <w:rsid w:val="006B66A2"/>
    <w:rsid w:val="006B7A78"/>
    <w:rsid w:val="006C015B"/>
    <w:rsid w:val="006C09B0"/>
    <w:rsid w:val="006C3938"/>
    <w:rsid w:val="006C6202"/>
    <w:rsid w:val="006C65F5"/>
    <w:rsid w:val="006D0CA5"/>
    <w:rsid w:val="006D186A"/>
    <w:rsid w:val="006D3497"/>
    <w:rsid w:val="006D37D0"/>
    <w:rsid w:val="006D42AF"/>
    <w:rsid w:val="006D44DE"/>
    <w:rsid w:val="006D564D"/>
    <w:rsid w:val="006E052A"/>
    <w:rsid w:val="006E1040"/>
    <w:rsid w:val="006E1F76"/>
    <w:rsid w:val="006E24BB"/>
    <w:rsid w:val="006E3824"/>
    <w:rsid w:val="006E39D1"/>
    <w:rsid w:val="006E3E70"/>
    <w:rsid w:val="006E3F08"/>
    <w:rsid w:val="006E41FA"/>
    <w:rsid w:val="006E4F13"/>
    <w:rsid w:val="006E5333"/>
    <w:rsid w:val="006E5380"/>
    <w:rsid w:val="006E5FA4"/>
    <w:rsid w:val="006E6075"/>
    <w:rsid w:val="006F5875"/>
    <w:rsid w:val="006F5BB5"/>
    <w:rsid w:val="00702589"/>
    <w:rsid w:val="00702AB1"/>
    <w:rsid w:val="007037ED"/>
    <w:rsid w:val="00703AD4"/>
    <w:rsid w:val="00703E04"/>
    <w:rsid w:val="00705AF0"/>
    <w:rsid w:val="00706BF9"/>
    <w:rsid w:val="00706F92"/>
    <w:rsid w:val="0070702A"/>
    <w:rsid w:val="007078E2"/>
    <w:rsid w:val="007104AF"/>
    <w:rsid w:val="007113FD"/>
    <w:rsid w:val="007116B8"/>
    <w:rsid w:val="007118B1"/>
    <w:rsid w:val="00712C6C"/>
    <w:rsid w:val="00713B3B"/>
    <w:rsid w:val="00714B53"/>
    <w:rsid w:val="007157AC"/>
    <w:rsid w:val="0071592D"/>
    <w:rsid w:val="00715CB7"/>
    <w:rsid w:val="007172EB"/>
    <w:rsid w:val="0071736F"/>
    <w:rsid w:val="00717761"/>
    <w:rsid w:val="00717CD1"/>
    <w:rsid w:val="00721E84"/>
    <w:rsid w:val="00721FCA"/>
    <w:rsid w:val="007222BF"/>
    <w:rsid w:val="007227F3"/>
    <w:rsid w:val="0072349D"/>
    <w:rsid w:val="0072398B"/>
    <w:rsid w:val="0072601D"/>
    <w:rsid w:val="00726DE5"/>
    <w:rsid w:val="0072701D"/>
    <w:rsid w:val="0073015D"/>
    <w:rsid w:val="00730AC7"/>
    <w:rsid w:val="007324A4"/>
    <w:rsid w:val="007339C6"/>
    <w:rsid w:val="00733BC4"/>
    <w:rsid w:val="007344C4"/>
    <w:rsid w:val="0073467B"/>
    <w:rsid w:val="00734892"/>
    <w:rsid w:val="00735284"/>
    <w:rsid w:val="007355D3"/>
    <w:rsid w:val="00737C81"/>
    <w:rsid w:val="00737F77"/>
    <w:rsid w:val="0074121B"/>
    <w:rsid w:val="00742BBC"/>
    <w:rsid w:val="00743410"/>
    <w:rsid w:val="0074386C"/>
    <w:rsid w:val="0074407E"/>
    <w:rsid w:val="00744626"/>
    <w:rsid w:val="00747E8E"/>
    <w:rsid w:val="007502E9"/>
    <w:rsid w:val="007506CA"/>
    <w:rsid w:val="007518F7"/>
    <w:rsid w:val="00752D5B"/>
    <w:rsid w:val="00753F6E"/>
    <w:rsid w:val="007556B4"/>
    <w:rsid w:val="00760564"/>
    <w:rsid w:val="00760E42"/>
    <w:rsid w:val="007611C4"/>
    <w:rsid w:val="007619E3"/>
    <w:rsid w:val="0076261B"/>
    <w:rsid w:val="00762E30"/>
    <w:rsid w:val="00762F2B"/>
    <w:rsid w:val="00765177"/>
    <w:rsid w:val="00765904"/>
    <w:rsid w:val="00766E98"/>
    <w:rsid w:val="00767536"/>
    <w:rsid w:val="0077065F"/>
    <w:rsid w:val="0077069F"/>
    <w:rsid w:val="00770F31"/>
    <w:rsid w:val="00770FB3"/>
    <w:rsid w:val="0077151E"/>
    <w:rsid w:val="00773EC7"/>
    <w:rsid w:val="00774203"/>
    <w:rsid w:val="007769E6"/>
    <w:rsid w:val="00776C4E"/>
    <w:rsid w:val="00777C4D"/>
    <w:rsid w:val="00777F97"/>
    <w:rsid w:val="007819E7"/>
    <w:rsid w:val="00781F11"/>
    <w:rsid w:val="00782B29"/>
    <w:rsid w:val="0078518E"/>
    <w:rsid w:val="00787EDB"/>
    <w:rsid w:val="00790B7C"/>
    <w:rsid w:val="007913E0"/>
    <w:rsid w:val="007915EB"/>
    <w:rsid w:val="00791C9C"/>
    <w:rsid w:val="00791DE4"/>
    <w:rsid w:val="00791FAE"/>
    <w:rsid w:val="007926AA"/>
    <w:rsid w:val="00792F85"/>
    <w:rsid w:val="007937F4"/>
    <w:rsid w:val="00793BD2"/>
    <w:rsid w:val="007949E0"/>
    <w:rsid w:val="00794C0C"/>
    <w:rsid w:val="00795D52"/>
    <w:rsid w:val="007968B6"/>
    <w:rsid w:val="0079765C"/>
    <w:rsid w:val="00797AE8"/>
    <w:rsid w:val="007A05A0"/>
    <w:rsid w:val="007A1BA0"/>
    <w:rsid w:val="007A23A1"/>
    <w:rsid w:val="007A2830"/>
    <w:rsid w:val="007A2E27"/>
    <w:rsid w:val="007A3D89"/>
    <w:rsid w:val="007A406D"/>
    <w:rsid w:val="007A436A"/>
    <w:rsid w:val="007A4F8B"/>
    <w:rsid w:val="007A5040"/>
    <w:rsid w:val="007A5405"/>
    <w:rsid w:val="007A625E"/>
    <w:rsid w:val="007A65AB"/>
    <w:rsid w:val="007A7DC1"/>
    <w:rsid w:val="007B287E"/>
    <w:rsid w:val="007B2E7E"/>
    <w:rsid w:val="007B3C29"/>
    <w:rsid w:val="007B3EBA"/>
    <w:rsid w:val="007B7214"/>
    <w:rsid w:val="007B74B6"/>
    <w:rsid w:val="007B76BA"/>
    <w:rsid w:val="007B79C8"/>
    <w:rsid w:val="007B7D9A"/>
    <w:rsid w:val="007C235C"/>
    <w:rsid w:val="007C35C2"/>
    <w:rsid w:val="007C3AE5"/>
    <w:rsid w:val="007C40AD"/>
    <w:rsid w:val="007C5D0D"/>
    <w:rsid w:val="007C5FD3"/>
    <w:rsid w:val="007C70A4"/>
    <w:rsid w:val="007C7530"/>
    <w:rsid w:val="007D027E"/>
    <w:rsid w:val="007D087C"/>
    <w:rsid w:val="007D1CF4"/>
    <w:rsid w:val="007D212F"/>
    <w:rsid w:val="007D4171"/>
    <w:rsid w:val="007D59D0"/>
    <w:rsid w:val="007D5CD9"/>
    <w:rsid w:val="007E02EF"/>
    <w:rsid w:val="007E0BC8"/>
    <w:rsid w:val="007E1B53"/>
    <w:rsid w:val="007E3A21"/>
    <w:rsid w:val="007E4382"/>
    <w:rsid w:val="007E4836"/>
    <w:rsid w:val="007E572F"/>
    <w:rsid w:val="007E7F3F"/>
    <w:rsid w:val="007F0439"/>
    <w:rsid w:val="007F068C"/>
    <w:rsid w:val="007F0C54"/>
    <w:rsid w:val="007F2135"/>
    <w:rsid w:val="007F29AF"/>
    <w:rsid w:val="007F41D4"/>
    <w:rsid w:val="007F4732"/>
    <w:rsid w:val="007F4C4C"/>
    <w:rsid w:val="007F5B1F"/>
    <w:rsid w:val="00800FFD"/>
    <w:rsid w:val="00801C25"/>
    <w:rsid w:val="0080244C"/>
    <w:rsid w:val="008028CE"/>
    <w:rsid w:val="0080547B"/>
    <w:rsid w:val="00805B56"/>
    <w:rsid w:val="00806322"/>
    <w:rsid w:val="00807D99"/>
    <w:rsid w:val="00807F5A"/>
    <w:rsid w:val="008103A3"/>
    <w:rsid w:val="008103CA"/>
    <w:rsid w:val="00810EF8"/>
    <w:rsid w:val="008111D2"/>
    <w:rsid w:val="008111E8"/>
    <w:rsid w:val="00812D56"/>
    <w:rsid w:val="00814457"/>
    <w:rsid w:val="0081479C"/>
    <w:rsid w:val="00814BA7"/>
    <w:rsid w:val="00814EB9"/>
    <w:rsid w:val="00816180"/>
    <w:rsid w:val="00821325"/>
    <w:rsid w:val="00822456"/>
    <w:rsid w:val="00822589"/>
    <w:rsid w:val="00822A72"/>
    <w:rsid w:val="00822CD4"/>
    <w:rsid w:val="00822F9F"/>
    <w:rsid w:val="00825C91"/>
    <w:rsid w:val="00827CFD"/>
    <w:rsid w:val="00830988"/>
    <w:rsid w:val="00833F9C"/>
    <w:rsid w:val="00834FAC"/>
    <w:rsid w:val="008353D4"/>
    <w:rsid w:val="00836D4C"/>
    <w:rsid w:val="00837085"/>
    <w:rsid w:val="00837DA8"/>
    <w:rsid w:val="00837E1C"/>
    <w:rsid w:val="0084159E"/>
    <w:rsid w:val="00842B83"/>
    <w:rsid w:val="00842D92"/>
    <w:rsid w:val="00843E83"/>
    <w:rsid w:val="00844F93"/>
    <w:rsid w:val="00846263"/>
    <w:rsid w:val="00846DFC"/>
    <w:rsid w:val="00857AE5"/>
    <w:rsid w:val="00860089"/>
    <w:rsid w:val="008614B3"/>
    <w:rsid w:val="00861E97"/>
    <w:rsid w:val="00862537"/>
    <w:rsid w:val="0086270A"/>
    <w:rsid w:val="008639B7"/>
    <w:rsid w:val="00863BFD"/>
    <w:rsid w:val="00864283"/>
    <w:rsid w:val="0086752E"/>
    <w:rsid w:val="00867A2C"/>
    <w:rsid w:val="00867ECF"/>
    <w:rsid w:val="00870BD9"/>
    <w:rsid w:val="008725B2"/>
    <w:rsid w:val="008728CC"/>
    <w:rsid w:val="00873E75"/>
    <w:rsid w:val="00875433"/>
    <w:rsid w:val="008769C4"/>
    <w:rsid w:val="00877288"/>
    <w:rsid w:val="0087792D"/>
    <w:rsid w:val="00877B16"/>
    <w:rsid w:val="00877BEF"/>
    <w:rsid w:val="00877E19"/>
    <w:rsid w:val="008817A0"/>
    <w:rsid w:val="00881B47"/>
    <w:rsid w:val="00882570"/>
    <w:rsid w:val="0088417B"/>
    <w:rsid w:val="0088503F"/>
    <w:rsid w:val="0088525D"/>
    <w:rsid w:val="00885668"/>
    <w:rsid w:val="0088795A"/>
    <w:rsid w:val="00887974"/>
    <w:rsid w:val="00887BBD"/>
    <w:rsid w:val="00890129"/>
    <w:rsid w:val="008914C4"/>
    <w:rsid w:val="0089215A"/>
    <w:rsid w:val="00893AC6"/>
    <w:rsid w:val="00894491"/>
    <w:rsid w:val="0089475D"/>
    <w:rsid w:val="008953B3"/>
    <w:rsid w:val="00896315"/>
    <w:rsid w:val="00896CC1"/>
    <w:rsid w:val="00897455"/>
    <w:rsid w:val="008A0672"/>
    <w:rsid w:val="008A0F3C"/>
    <w:rsid w:val="008A4282"/>
    <w:rsid w:val="008A4D8B"/>
    <w:rsid w:val="008A65CE"/>
    <w:rsid w:val="008A6AAF"/>
    <w:rsid w:val="008A77D5"/>
    <w:rsid w:val="008B077A"/>
    <w:rsid w:val="008B10BD"/>
    <w:rsid w:val="008B34C0"/>
    <w:rsid w:val="008B3F0E"/>
    <w:rsid w:val="008B4052"/>
    <w:rsid w:val="008B40EB"/>
    <w:rsid w:val="008B5555"/>
    <w:rsid w:val="008B5C69"/>
    <w:rsid w:val="008B7798"/>
    <w:rsid w:val="008B785F"/>
    <w:rsid w:val="008C169C"/>
    <w:rsid w:val="008C187F"/>
    <w:rsid w:val="008C3E4E"/>
    <w:rsid w:val="008C4EE9"/>
    <w:rsid w:val="008C5232"/>
    <w:rsid w:val="008C55E4"/>
    <w:rsid w:val="008C611B"/>
    <w:rsid w:val="008C645A"/>
    <w:rsid w:val="008C7042"/>
    <w:rsid w:val="008C7815"/>
    <w:rsid w:val="008D060A"/>
    <w:rsid w:val="008D0EFE"/>
    <w:rsid w:val="008D3562"/>
    <w:rsid w:val="008D5342"/>
    <w:rsid w:val="008D5523"/>
    <w:rsid w:val="008D5FE0"/>
    <w:rsid w:val="008D601B"/>
    <w:rsid w:val="008E0075"/>
    <w:rsid w:val="008E0296"/>
    <w:rsid w:val="008E2019"/>
    <w:rsid w:val="008E28E0"/>
    <w:rsid w:val="008E2B0B"/>
    <w:rsid w:val="008E2CA8"/>
    <w:rsid w:val="008E3F25"/>
    <w:rsid w:val="008E4068"/>
    <w:rsid w:val="008E4225"/>
    <w:rsid w:val="008E5A9A"/>
    <w:rsid w:val="008E642F"/>
    <w:rsid w:val="008E71E0"/>
    <w:rsid w:val="008E7205"/>
    <w:rsid w:val="008E729A"/>
    <w:rsid w:val="008E79D4"/>
    <w:rsid w:val="008F116F"/>
    <w:rsid w:val="008F2761"/>
    <w:rsid w:val="008F58DE"/>
    <w:rsid w:val="008F5F72"/>
    <w:rsid w:val="009026B6"/>
    <w:rsid w:val="00907CB6"/>
    <w:rsid w:val="00910297"/>
    <w:rsid w:val="00910AAB"/>
    <w:rsid w:val="00910D75"/>
    <w:rsid w:val="00911BA1"/>
    <w:rsid w:val="009125E0"/>
    <w:rsid w:val="0091273C"/>
    <w:rsid w:val="00913C3B"/>
    <w:rsid w:val="00917212"/>
    <w:rsid w:val="00921E9A"/>
    <w:rsid w:val="00923849"/>
    <w:rsid w:val="00924016"/>
    <w:rsid w:val="00926D4A"/>
    <w:rsid w:val="0092727A"/>
    <w:rsid w:val="0093223E"/>
    <w:rsid w:val="00932460"/>
    <w:rsid w:val="009341EE"/>
    <w:rsid w:val="00934AEC"/>
    <w:rsid w:val="00935A8E"/>
    <w:rsid w:val="00935E8F"/>
    <w:rsid w:val="009379DC"/>
    <w:rsid w:val="00937B0B"/>
    <w:rsid w:val="00937E1C"/>
    <w:rsid w:val="009410EB"/>
    <w:rsid w:val="00941E7C"/>
    <w:rsid w:val="009420B5"/>
    <w:rsid w:val="009428ED"/>
    <w:rsid w:val="00944A9D"/>
    <w:rsid w:val="00945D7A"/>
    <w:rsid w:val="00945E84"/>
    <w:rsid w:val="00946067"/>
    <w:rsid w:val="00950E3F"/>
    <w:rsid w:val="0095181E"/>
    <w:rsid w:val="009558C1"/>
    <w:rsid w:val="00955B87"/>
    <w:rsid w:val="00956CBF"/>
    <w:rsid w:val="009576C9"/>
    <w:rsid w:val="00960165"/>
    <w:rsid w:val="00961D6E"/>
    <w:rsid w:val="00962366"/>
    <w:rsid w:val="0096236E"/>
    <w:rsid w:val="009628B1"/>
    <w:rsid w:val="00962D14"/>
    <w:rsid w:val="0096319B"/>
    <w:rsid w:val="00963D39"/>
    <w:rsid w:val="009640A2"/>
    <w:rsid w:val="00964742"/>
    <w:rsid w:val="00965F6F"/>
    <w:rsid w:val="009662D1"/>
    <w:rsid w:val="00966AEA"/>
    <w:rsid w:val="00970386"/>
    <w:rsid w:val="009703F2"/>
    <w:rsid w:val="00971ACC"/>
    <w:rsid w:val="00971D86"/>
    <w:rsid w:val="00972503"/>
    <w:rsid w:val="009743C9"/>
    <w:rsid w:val="009743D7"/>
    <w:rsid w:val="009757CF"/>
    <w:rsid w:val="00976C69"/>
    <w:rsid w:val="00977502"/>
    <w:rsid w:val="00977729"/>
    <w:rsid w:val="00982A46"/>
    <w:rsid w:val="00982DB2"/>
    <w:rsid w:val="00983BA2"/>
    <w:rsid w:val="009842BC"/>
    <w:rsid w:val="00984C61"/>
    <w:rsid w:val="00985FDD"/>
    <w:rsid w:val="009864FB"/>
    <w:rsid w:val="00986A5A"/>
    <w:rsid w:val="00986F5C"/>
    <w:rsid w:val="009873D4"/>
    <w:rsid w:val="00987D2B"/>
    <w:rsid w:val="00990A05"/>
    <w:rsid w:val="00990CFB"/>
    <w:rsid w:val="009919B9"/>
    <w:rsid w:val="009920ED"/>
    <w:rsid w:val="00992862"/>
    <w:rsid w:val="00992987"/>
    <w:rsid w:val="00993C7C"/>
    <w:rsid w:val="009940C4"/>
    <w:rsid w:val="00994172"/>
    <w:rsid w:val="009942F4"/>
    <w:rsid w:val="009945EB"/>
    <w:rsid w:val="00994E00"/>
    <w:rsid w:val="00995443"/>
    <w:rsid w:val="00995C9D"/>
    <w:rsid w:val="00996C14"/>
    <w:rsid w:val="009A107F"/>
    <w:rsid w:val="009A1C22"/>
    <w:rsid w:val="009A243F"/>
    <w:rsid w:val="009A2676"/>
    <w:rsid w:val="009A3E74"/>
    <w:rsid w:val="009A4049"/>
    <w:rsid w:val="009A4288"/>
    <w:rsid w:val="009A42C3"/>
    <w:rsid w:val="009A470A"/>
    <w:rsid w:val="009A549D"/>
    <w:rsid w:val="009A553B"/>
    <w:rsid w:val="009A6926"/>
    <w:rsid w:val="009B0741"/>
    <w:rsid w:val="009B150A"/>
    <w:rsid w:val="009B16FF"/>
    <w:rsid w:val="009B1A61"/>
    <w:rsid w:val="009B381D"/>
    <w:rsid w:val="009B5619"/>
    <w:rsid w:val="009B5B0C"/>
    <w:rsid w:val="009B7FF4"/>
    <w:rsid w:val="009C0361"/>
    <w:rsid w:val="009C07C0"/>
    <w:rsid w:val="009C0875"/>
    <w:rsid w:val="009C159A"/>
    <w:rsid w:val="009C2370"/>
    <w:rsid w:val="009C2D19"/>
    <w:rsid w:val="009C327C"/>
    <w:rsid w:val="009C3551"/>
    <w:rsid w:val="009C3A2F"/>
    <w:rsid w:val="009C3A8F"/>
    <w:rsid w:val="009C3D8C"/>
    <w:rsid w:val="009C3F25"/>
    <w:rsid w:val="009C41A4"/>
    <w:rsid w:val="009C6494"/>
    <w:rsid w:val="009C6B29"/>
    <w:rsid w:val="009C7617"/>
    <w:rsid w:val="009D0E60"/>
    <w:rsid w:val="009D3016"/>
    <w:rsid w:val="009D3C11"/>
    <w:rsid w:val="009D578C"/>
    <w:rsid w:val="009D6B41"/>
    <w:rsid w:val="009D6F93"/>
    <w:rsid w:val="009D705D"/>
    <w:rsid w:val="009D70F6"/>
    <w:rsid w:val="009E3527"/>
    <w:rsid w:val="009E3AD2"/>
    <w:rsid w:val="009E53B9"/>
    <w:rsid w:val="009E5A18"/>
    <w:rsid w:val="009E69CF"/>
    <w:rsid w:val="009E770F"/>
    <w:rsid w:val="009F018B"/>
    <w:rsid w:val="009F0EB3"/>
    <w:rsid w:val="009F28C7"/>
    <w:rsid w:val="009F4D14"/>
    <w:rsid w:val="009F5E95"/>
    <w:rsid w:val="009F66C1"/>
    <w:rsid w:val="009F6D48"/>
    <w:rsid w:val="009F7CCC"/>
    <w:rsid w:val="00A00621"/>
    <w:rsid w:val="00A010AD"/>
    <w:rsid w:val="00A011A1"/>
    <w:rsid w:val="00A0139D"/>
    <w:rsid w:val="00A01933"/>
    <w:rsid w:val="00A02127"/>
    <w:rsid w:val="00A0234B"/>
    <w:rsid w:val="00A02696"/>
    <w:rsid w:val="00A02783"/>
    <w:rsid w:val="00A028E7"/>
    <w:rsid w:val="00A02C42"/>
    <w:rsid w:val="00A02CB8"/>
    <w:rsid w:val="00A02DB2"/>
    <w:rsid w:val="00A03DDE"/>
    <w:rsid w:val="00A040F8"/>
    <w:rsid w:val="00A052EF"/>
    <w:rsid w:val="00A06127"/>
    <w:rsid w:val="00A11607"/>
    <w:rsid w:val="00A124E3"/>
    <w:rsid w:val="00A13A65"/>
    <w:rsid w:val="00A16770"/>
    <w:rsid w:val="00A16F18"/>
    <w:rsid w:val="00A21430"/>
    <w:rsid w:val="00A22B33"/>
    <w:rsid w:val="00A2325F"/>
    <w:rsid w:val="00A23467"/>
    <w:rsid w:val="00A23E85"/>
    <w:rsid w:val="00A275B3"/>
    <w:rsid w:val="00A304FE"/>
    <w:rsid w:val="00A30D19"/>
    <w:rsid w:val="00A32201"/>
    <w:rsid w:val="00A3305F"/>
    <w:rsid w:val="00A33B81"/>
    <w:rsid w:val="00A34D85"/>
    <w:rsid w:val="00A35733"/>
    <w:rsid w:val="00A36965"/>
    <w:rsid w:val="00A369B6"/>
    <w:rsid w:val="00A405CC"/>
    <w:rsid w:val="00A4221F"/>
    <w:rsid w:val="00A43C5F"/>
    <w:rsid w:val="00A448E2"/>
    <w:rsid w:val="00A44B7F"/>
    <w:rsid w:val="00A44CBA"/>
    <w:rsid w:val="00A45004"/>
    <w:rsid w:val="00A4567A"/>
    <w:rsid w:val="00A46761"/>
    <w:rsid w:val="00A46FBD"/>
    <w:rsid w:val="00A50BE8"/>
    <w:rsid w:val="00A51494"/>
    <w:rsid w:val="00A52B3F"/>
    <w:rsid w:val="00A534E2"/>
    <w:rsid w:val="00A54399"/>
    <w:rsid w:val="00A55E6C"/>
    <w:rsid w:val="00A563BC"/>
    <w:rsid w:val="00A56695"/>
    <w:rsid w:val="00A5699C"/>
    <w:rsid w:val="00A56CE4"/>
    <w:rsid w:val="00A5781A"/>
    <w:rsid w:val="00A6068C"/>
    <w:rsid w:val="00A61103"/>
    <w:rsid w:val="00A613A3"/>
    <w:rsid w:val="00A62048"/>
    <w:rsid w:val="00A62EE9"/>
    <w:rsid w:val="00A639BD"/>
    <w:rsid w:val="00A64055"/>
    <w:rsid w:val="00A64087"/>
    <w:rsid w:val="00A64431"/>
    <w:rsid w:val="00A6459F"/>
    <w:rsid w:val="00A6790A"/>
    <w:rsid w:val="00A67C2A"/>
    <w:rsid w:val="00A705C6"/>
    <w:rsid w:val="00A710C5"/>
    <w:rsid w:val="00A727E8"/>
    <w:rsid w:val="00A73E07"/>
    <w:rsid w:val="00A74536"/>
    <w:rsid w:val="00A74836"/>
    <w:rsid w:val="00A74883"/>
    <w:rsid w:val="00A74F57"/>
    <w:rsid w:val="00A75336"/>
    <w:rsid w:val="00A773D3"/>
    <w:rsid w:val="00A833E2"/>
    <w:rsid w:val="00A84C9B"/>
    <w:rsid w:val="00A84E07"/>
    <w:rsid w:val="00A85413"/>
    <w:rsid w:val="00A85A55"/>
    <w:rsid w:val="00A86247"/>
    <w:rsid w:val="00A876F6"/>
    <w:rsid w:val="00A87E35"/>
    <w:rsid w:val="00A9088E"/>
    <w:rsid w:val="00A925D6"/>
    <w:rsid w:val="00A9379C"/>
    <w:rsid w:val="00A93EA2"/>
    <w:rsid w:val="00A948ED"/>
    <w:rsid w:val="00A949D9"/>
    <w:rsid w:val="00A95F24"/>
    <w:rsid w:val="00A962C7"/>
    <w:rsid w:val="00A97813"/>
    <w:rsid w:val="00A97991"/>
    <w:rsid w:val="00A97B63"/>
    <w:rsid w:val="00AA1B91"/>
    <w:rsid w:val="00AA23CB"/>
    <w:rsid w:val="00AA3D1D"/>
    <w:rsid w:val="00AA5C4A"/>
    <w:rsid w:val="00AA70C1"/>
    <w:rsid w:val="00AA7171"/>
    <w:rsid w:val="00AA7822"/>
    <w:rsid w:val="00AB060E"/>
    <w:rsid w:val="00AB17BC"/>
    <w:rsid w:val="00AB19A1"/>
    <w:rsid w:val="00AB23BC"/>
    <w:rsid w:val="00AB4AD4"/>
    <w:rsid w:val="00AB5432"/>
    <w:rsid w:val="00AB64D9"/>
    <w:rsid w:val="00AB7669"/>
    <w:rsid w:val="00AB79C8"/>
    <w:rsid w:val="00AB7A25"/>
    <w:rsid w:val="00AB7F22"/>
    <w:rsid w:val="00AC2754"/>
    <w:rsid w:val="00AC3F15"/>
    <w:rsid w:val="00AC4D8A"/>
    <w:rsid w:val="00AC4DE4"/>
    <w:rsid w:val="00AC542B"/>
    <w:rsid w:val="00AC7490"/>
    <w:rsid w:val="00AD1834"/>
    <w:rsid w:val="00AD2114"/>
    <w:rsid w:val="00AD22FB"/>
    <w:rsid w:val="00AD249A"/>
    <w:rsid w:val="00AD2849"/>
    <w:rsid w:val="00AD3434"/>
    <w:rsid w:val="00AD429F"/>
    <w:rsid w:val="00AD694E"/>
    <w:rsid w:val="00AD774A"/>
    <w:rsid w:val="00AE1934"/>
    <w:rsid w:val="00AE26C3"/>
    <w:rsid w:val="00AE26D9"/>
    <w:rsid w:val="00AE2B04"/>
    <w:rsid w:val="00AE601B"/>
    <w:rsid w:val="00AE68F3"/>
    <w:rsid w:val="00AF1656"/>
    <w:rsid w:val="00AF1C46"/>
    <w:rsid w:val="00AF27C1"/>
    <w:rsid w:val="00AF2C33"/>
    <w:rsid w:val="00AF4191"/>
    <w:rsid w:val="00AF42A8"/>
    <w:rsid w:val="00AF42FF"/>
    <w:rsid w:val="00AF5B2D"/>
    <w:rsid w:val="00AF6F2E"/>
    <w:rsid w:val="00AF7E71"/>
    <w:rsid w:val="00B00D7D"/>
    <w:rsid w:val="00B00F73"/>
    <w:rsid w:val="00B00FA2"/>
    <w:rsid w:val="00B024A8"/>
    <w:rsid w:val="00B02F54"/>
    <w:rsid w:val="00B02FFF"/>
    <w:rsid w:val="00B036A2"/>
    <w:rsid w:val="00B038C9"/>
    <w:rsid w:val="00B0429E"/>
    <w:rsid w:val="00B050A4"/>
    <w:rsid w:val="00B06964"/>
    <w:rsid w:val="00B1224F"/>
    <w:rsid w:val="00B1650C"/>
    <w:rsid w:val="00B239F7"/>
    <w:rsid w:val="00B24822"/>
    <w:rsid w:val="00B27929"/>
    <w:rsid w:val="00B30BEB"/>
    <w:rsid w:val="00B31264"/>
    <w:rsid w:val="00B3189F"/>
    <w:rsid w:val="00B32F44"/>
    <w:rsid w:val="00B33866"/>
    <w:rsid w:val="00B338C2"/>
    <w:rsid w:val="00B35E40"/>
    <w:rsid w:val="00B35F07"/>
    <w:rsid w:val="00B378F8"/>
    <w:rsid w:val="00B410B3"/>
    <w:rsid w:val="00B4221F"/>
    <w:rsid w:val="00B42B7B"/>
    <w:rsid w:val="00B4325E"/>
    <w:rsid w:val="00B44C27"/>
    <w:rsid w:val="00B45D79"/>
    <w:rsid w:val="00B468DC"/>
    <w:rsid w:val="00B46A51"/>
    <w:rsid w:val="00B4718F"/>
    <w:rsid w:val="00B4721C"/>
    <w:rsid w:val="00B47EDD"/>
    <w:rsid w:val="00B5125D"/>
    <w:rsid w:val="00B530D2"/>
    <w:rsid w:val="00B531C5"/>
    <w:rsid w:val="00B546AF"/>
    <w:rsid w:val="00B55EDF"/>
    <w:rsid w:val="00B619A1"/>
    <w:rsid w:val="00B62806"/>
    <w:rsid w:val="00B63458"/>
    <w:rsid w:val="00B6429C"/>
    <w:rsid w:val="00B64570"/>
    <w:rsid w:val="00B667F9"/>
    <w:rsid w:val="00B713A4"/>
    <w:rsid w:val="00B72B5B"/>
    <w:rsid w:val="00B72E2D"/>
    <w:rsid w:val="00B736C3"/>
    <w:rsid w:val="00B738F7"/>
    <w:rsid w:val="00B744A4"/>
    <w:rsid w:val="00B7496C"/>
    <w:rsid w:val="00B751EB"/>
    <w:rsid w:val="00B76585"/>
    <w:rsid w:val="00B77C4E"/>
    <w:rsid w:val="00B77E6A"/>
    <w:rsid w:val="00B808A3"/>
    <w:rsid w:val="00B809DF"/>
    <w:rsid w:val="00B81AE1"/>
    <w:rsid w:val="00B824D0"/>
    <w:rsid w:val="00B833D7"/>
    <w:rsid w:val="00B83677"/>
    <w:rsid w:val="00B83B11"/>
    <w:rsid w:val="00B8477C"/>
    <w:rsid w:val="00B872AA"/>
    <w:rsid w:val="00B91ECA"/>
    <w:rsid w:val="00B92B93"/>
    <w:rsid w:val="00B92F46"/>
    <w:rsid w:val="00B94099"/>
    <w:rsid w:val="00B9442A"/>
    <w:rsid w:val="00B94A5C"/>
    <w:rsid w:val="00B95C01"/>
    <w:rsid w:val="00B967E6"/>
    <w:rsid w:val="00B96E58"/>
    <w:rsid w:val="00BA08B6"/>
    <w:rsid w:val="00BA12C0"/>
    <w:rsid w:val="00BA3B46"/>
    <w:rsid w:val="00BA49F2"/>
    <w:rsid w:val="00BA5227"/>
    <w:rsid w:val="00BA6DB1"/>
    <w:rsid w:val="00BA766A"/>
    <w:rsid w:val="00BA7F07"/>
    <w:rsid w:val="00BB01F4"/>
    <w:rsid w:val="00BB2DFF"/>
    <w:rsid w:val="00BB3647"/>
    <w:rsid w:val="00BB445A"/>
    <w:rsid w:val="00BB4981"/>
    <w:rsid w:val="00BB4DF3"/>
    <w:rsid w:val="00BB5766"/>
    <w:rsid w:val="00BB6047"/>
    <w:rsid w:val="00BB6D11"/>
    <w:rsid w:val="00BB78D9"/>
    <w:rsid w:val="00BC0CE6"/>
    <w:rsid w:val="00BC1CA0"/>
    <w:rsid w:val="00BC204F"/>
    <w:rsid w:val="00BC27FB"/>
    <w:rsid w:val="00BC2B8C"/>
    <w:rsid w:val="00BC2F7B"/>
    <w:rsid w:val="00BC6C09"/>
    <w:rsid w:val="00BC70F9"/>
    <w:rsid w:val="00BC7884"/>
    <w:rsid w:val="00BD0F1E"/>
    <w:rsid w:val="00BD218F"/>
    <w:rsid w:val="00BD33EE"/>
    <w:rsid w:val="00BD369B"/>
    <w:rsid w:val="00BD3E14"/>
    <w:rsid w:val="00BD48B6"/>
    <w:rsid w:val="00BE2805"/>
    <w:rsid w:val="00BE324D"/>
    <w:rsid w:val="00BE47D0"/>
    <w:rsid w:val="00BE484F"/>
    <w:rsid w:val="00BE517F"/>
    <w:rsid w:val="00BE6B1D"/>
    <w:rsid w:val="00BE71CD"/>
    <w:rsid w:val="00BF0F92"/>
    <w:rsid w:val="00BF3184"/>
    <w:rsid w:val="00BF3278"/>
    <w:rsid w:val="00BF439A"/>
    <w:rsid w:val="00BF48F0"/>
    <w:rsid w:val="00C00A4D"/>
    <w:rsid w:val="00C01A66"/>
    <w:rsid w:val="00C035CC"/>
    <w:rsid w:val="00C04912"/>
    <w:rsid w:val="00C04E65"/>
    <w:rsid w:val="00C056A9"/>
    <w:rsid w:val="00C05D63"/>
    <w:rsid w:val="00C06AB2"/>
    <w:rsid w:val="00C0780D"/>
    <w:rsid w:val="00C105C5"/>
    <w:rsid w:val="00C12323"/>
    <w:rsid w:val="00C12837"/>
    <w:rsid w:val="00C12C1E"/>
    <w:rsid w:val="00C13A1D"/>
    <w:rsid w:val="00C14368"/>
    <w:rsid w:val="00C16D5A"/>
    <w:rsid w:val="00C16F49"/>
    <w:rsid w:val="00C1767D"/>
    <w:rsid w:val="00C20700"/>
    <w:rsid w:val="00C20C5C"/>
    <w:rsid w:val="00C2194E"/>
    <w:rsid w:val="00C237C4"/>
    <w:rsid w:val="00C23C54"/>
    <w:rsid w:val="00C23F23"/>
    <w:rsid w:val="00C2437C"/>
    <w:rsid w:val="00C243EB"/>
    <w:rsid w:val="00C245B8"/>
    <w:rsid w:val="00C247C1"/>
    <w:rsid w:val="00C2520C"/>
    <w:rsid w:val="00C2718A"/>
    <w:rsid w:val="00C2747A"/>
    <w:rsid w:val="00C276AF"/>
    <w:rsid w:val="00C27864"/>
    <w:rsid w:val="00C27B20"/>
    <w:rsid w:val="00C305A0"/>
    <w:rsid w:val="00C30E96"/>
    <w:rsid w:val="00C3100A"/>
    <w:rsid w:val="00C3219C"/>
    <w:rsid w:val="00C327BC"/>
    <w:rsid w:val="00C340E5"/>
    <w:rsid w:val="00C34308"/>
    <w:rsid w:val="00C34F30"/>
    <w:rsid w:val="00C3721B"/>
    <w:rsid w:val="00C406DF"/>
    <w:rsid w:val="00C418D5"/>
    <w:rsid w:val="00C41D88"/>
    <w:rsid w:val="00C421F5"/>
    <w:rsid w:val="00C425A0"/>
    <w:rsid w:val="00C428B0"/>
    <w:rsid w:val="00C44471"/>
    <w:rsid w:val="00C44ACC"/>
    <w:rsid w:val="00C45B22"/>
    <w:rsid w:val="00C50147"/>
    <w:rsid w:val="00C5076B"/>
    <w:rsid w:val="00C50989"/>
    <w:rsid w:val="00C50F44"/>
    <w:rsid w:val="00C51476"/>
    <w:rsid w:val="00C51678"/>
    <w:rsid w:val="00C52C24"/>
    <w:rsid w:val="00C5312E"/>
    <w:rsid w:val="00C53EFC"/>
    <w:rsid w:val="00C54704"/>
    <w:rsid w:val="00C54764"/>
    <w:rsid w:val="00C5487A"/>
    <w:rsid w:val="00C55ED0"/>
    <w:rsid w:val="00C62602"/>
    <w:rsid w:val="00C62E3E"/>
    <w:rsid w:val="00C63F86"/>
    <w:rsid w:val="00C64101"/>
    <w:rsid w:val="00C64BA5"/>
    <w:rsid w:val="00C65234"/>
    <w:rsid w:val="00C6547A"/>
    <w:rsid w:val="00C65480"/>
    <w:rsid w:val="00C65D0F"/>
    <w:rsid w:val="00C66E0F"/>
    <w:rsid w:val="00C66EB2"/>
    <w:rsid w:val="00C67039"/>
    <w:rsid w:val="00C67A4F"/>
    <w:rsid w:val="00C67C4A"/>
    <w:rsid w:val="00C706F0"/>
    <w:rsid w:val="00C72A90"/>
    <w:rsid w:val="00C74C73"/>
    <w:rsid w:val="00C76608"/>
    <w:rsid w:val="00C76696"/>
    <w:rsid w:val="00C8097C"/>
    <w:rsid w:val="00C810F8"/>
    <w:rsid w:val="00C8141F"/>
    <w:rsid w:val="00C81F29"/>
    <w:rsid w:val="00C82050"/>
    <w:rsid w:val="00C82673"/>
    <w:rsid w:val="00C84708"/>
    <w:rsid w:val="00C848B1"/>
    <w:rsid w:val="00C85434"/>
    <w:rsid w:val="00C85BDD"/>
    <w:rsid w:val="00C86199"/>
    <w:rsid w:val="00C86912"/>
    <w:rsid w:val="00C86F76"/>
    <w:rsid w:val="00C87991"/>
    <w:rsid w:val="00C90112"/>
    <w:rsid w:val="00C91B7B"/>
    <w:rsid w:val="00C92390"/>
    <w:rsid w:val="00C92576"/>
    <w:rsid w:val="00C92F65"/>
    <w:rsid w:val="00C93275"/>
    <w:rsid w:val="00C93390"/>
    <w:rsid w:val="00C95F48"/>
    <w:rsid w:val="00C96788"/>
    <w:rsid w:val="00C9686F"/>
    <w:rsid w:val="00C974C3"/>
    <w:rsid w:val="00CA0990"/>
    <w:rsid w:val="00CA09EB"/>
    <w:rsid w:val="00CA0A8E"/>
    <w:rsid w:val="00CA1B0F"/>
    <w:rsid w:val="00CA2BE0"/>
    <w:rsid w:val="00CA31E1"/>
    <w:rsid w:val="00CA3313"/>
    <w:rsid w:val="00CA35D7"/>
    <w:rsid w:val="00CA5E0F"/>
    <w:rsid w:val="00CB00F8"/>
    <w:rsid w:val="00CB025B"/>
    <w:rsid w:val="00CB0419"/>
    <w:rsid w:val="00CB1967"/>
    <w:rsid w:val="00CB19DB"/>
    <w:rsid w:val="00CB49DA"/>
    <w:rsid w:val="00CB5916"/>
    <w:rsid w:val="00CB783E"/>
    <w:rsid w:val="00CC0243"/>
    <w:rsid w:val="00CC1720"/>
    <w:rsid w:val="00CC1783"/>
    <w:rsid w:val="00CC1906"/>
    <w:rsid w:val="00CC259A"/>
    <w:rsid w:val="00CC30F5"/>
    <w:rsid w:val="00CC394A"/>
    <w:rsid w:val="00CC4444"/>
    <w:rsid w:val="00CC67AE"/>
    <w:rsid w:val="00CD000F"/>
    <w:rsid w:val="00CD005E"/>
    <w:rsid w:val="00CD0635"/>
    <w:rsid w:val="00CD130B"/>
    <w:rsid w:val="00CD188E"/>
    <w:rsid w:val="00CD52ED"/>
    <w:rsid w:val="00CD5668"/>
    <w:rsid w:val="00CD567C"/>
    <w:rsid w:val="00CD5EF3"/>
    <w:rsid w:val="00CD7C66"/>
    <w:rsid w:val="00CE0327"/>
    <w:rsid w:val="00CE136F"/>
    <w:rsid w:val="00CE24CA"/>
    <w:rsid w:val="00CE2972"/>
    <w:rsid w:val="00CE2DFD"/>
    <w:rsid w:val="00CE3513"/>
    <w:rsid w:val="00CE4D96"/>
    <w:rsid w:val="00CE4DB5"/>
    <w:rsid w:val="00CE4DD6"/>
    <w:rsid w:val="00CE5DC9"/>
    <w:rsid w:val="00CE642C"/>
    <w:rsid w:val="00CE71E1"/>
    <w:rsid w:val="00CE7247"/>
    <w:rsid w:val="00CE7553"/>
    <w:rsid w:val="00CE7993"/>
    <w:rsid w:val="00CE7ED6"/>
    <w:rsid w:val="00CF08E0"/>
    <w:rsid w:val="00CF1D7E"/>
    <w:rsid w:val="00CF46E0"/>
    <w:rsid w:val="00CF489B"/>
    <w:rsid w:val="00CF5BC2"/>
    <w:rsid w:val="00CF6375"/>
    <w:rsid w:val="00CF693E"/>
    <w:rsid w:val="00CF7758"/>
    <w:rsid w:val="00D006B1"/>
    <w:rsid w:val="00D04B40"/>
    <w:rsid w:val="00D06B01"/>
    <w:rsid w:val="00D06E65"/>
    <w:rsid w:val="00D11383"/>
    <w:rsid w:val="00D115A7"/>
    <w:rsid w:val="00D116DF"/>
    <w:rsid w:val="00D1209A"/>
    <w:rsid w:val="00D144DC"/>
    <w:rsid w:val="00D14D7A"/>
    <w:rsid w:val="00D15280"/>
    <w:rsid w:val="00D1565E"/>
    <w:rsid w:val="00D16A9A"/>
    <w:rsid w:val="00D1743D"/>
    <w:rsid w:val="00D20754"/>
    <w:rsid w:val="00D21AE4"/>
    <w:rsid w:val="00D22CF8"/>
    <w:rsid w:val="00D22D09"/>
    <w:rsid w:val="00D24140"/>
    <w:rsid w:val="00D2506C"/>
    <w:rsid w:val="00D25724"/>
    <w:rsid w:val="00D26784"/>
    <w:rsid w:val="00D27A93"/>
    <w:rsid w:val="00D3112B"/>
    <w:rsid w:val="00D3167B"/>
    <w:rsid w:val="00D32CDC"/>
    <w:rsid w:val="00D33088"/>
    <w:rsid w:val="00D338C2"/>
    <w:rsid w:val="00D34FE0"/>
    <w:rsid w:val="00D35686"/>
    <w:rsid w:val="00D35755"/>
    <w:rsid w:val="00D43488"/>
    <w:rsid w:val="00D454B2"/>
    <w:rsid w:val="00D45851"/>
    <w:rsid w:val="00D468A3"/>
    <w:rsid w:val="00D475BC"/>
    <w:rsid w:val="00D47BD1"/>
    <w:rsid w:val="00D47F04"/>
    <w:rsid w:val="00D501D6"/>
    <w:rsid w:val="00D50A93"/>
    <w:rsid w:val="00D50F18"/>
    <w:rsid w:val="00D51D86"/>
    <w:rsid w:val="00D548DF"/>
    <w:rsid w:val="00D55820"/>
    <w:rsid w:val="00D55FD4"/>
    <w:rsid w:val="00D56B8B"/>
    <w:rsid w:val="00D57581"/>
    <w:rsid w:val="00D60030"/>
    <w:rsid w:val="00D601BD"/>
    <w:rsid w:val="00D60FBC"/>
    <w:rsid w:val="00D617A6"/>
    <w:rsid w:val="00D61E6B"/>
    <w:rsid w:val="00D625A2"/>
    <w:rsid w:val="00D628E7"/>
    <w:rsid w:val="00D62FEB"/>
    <w:rsid w:val="00D63036"/>
    <w:rsid w:val="00D63B1B"/>
    <w:rsid w:val="00D6730F"/>
    <w:rsid w:val="00D679DF"/>
    <w:rsid w:val="00D70025"/>
    <w:rsid w:val="00D7224E"/>
    <w:rsid w:val="00D75F7A"/>
    <w:rsid w:val="00D77A1B"/>
    <w:rsid w:val="00D81D7F"/>
    <w:rsid w:val="00D82C69"/>
    <w:rsid w:val="00D83A9A"/>
    <w:rsid w:val="00D84143"/>
    <w:rsid w:val="00D85B70"/>
    <w:rsid w:val="00D86409"/>
    <w:rsid w:val="00D90800"/>
    <w:rsid w:val="00D9086D"/>
    <w:rsid w:val="00D917F9"/>
    <w:rsid w:val="00D94908"/>
    <w:rsid w:val="00D951DD"/>
    <w:rsid w:val="00D953C3"/>
    <w:rsid w:val="00D95CC4"/>
    <w:rsid w:val="00D97603"/>
    <w:rsid w:val="00D976F3"/>
    <w:rsid w:val="00DA05AA"/>
    <w:rsid w:val="00DA0B72"/>
    <w:rsid w:val="00DA249E"/>
    <w:rsid w:val="00DA35A9"/>
    <w:rsid w:val="00DA3940"/>
    <w:rsid w:val="00DA3EE8"/>
    <w:rsid w:val="00DA3F5D"/>
    <w:rsid w:val="00DA4DB6"/>
    <w:rsid w:val="00DA50D3"/>
    <w:rsid w:val="00DA5528"/>
    <w:rsid w:val="00DA5EF9"/>
    <w:rsid w:val="00DA61C5"/>
    <w:rsid w:val="00DA63EE"/>
    <w:rsid w:val="00DA762B"/>
    <w:rsid w:val="00DB1634"/>
    <w:rsid w:val="00DB3FC5"/>
    <w:rsid w:val="00DB6997"/>
    <w:rsid w:val="00DB69D7"/>
    <w:rsid w:val="00DB751C"/>
    <w:rsid w:val="00DC0180"/>
    <w:rsid w:val="00DC0290"/>
    <w:rsid w:val="00DC046A"/>
    <w:rsid w:val="00DC2A8E"/>
    <w:rsid w:val="00DC378C"/>
    <w:rsid w:val="00DC3B8D"/>
    <w:rsid w:val="00DC3E03"/>
    <w:rsid w:val="00DC45A2"/>
    <w:rsid w:val="00DC470C"/>
    <w:rsid w:val="00DC4AB9"/>
    <w:rsid w:val="00DC5853"/>
    <w:rsid w:val="00DC70CF"/>
    <w:rsid w:val="00DC722A"/>
    <w:rsid w:val="00DD095E"/>
    <w:rsid w:val="00DD2E08"/>
    <w:rsid w:val="00DD367B"/>
    <w:rsid w:val="00DD7FF3"/>
    <w:rsid w:val="00DE0399"/>
    <w:rsid w:val="00DE041D"/>
    <w:rsid w:val="00DE1ED2"/>
    <w:rsid w:val="00DE2E81"/>
    <w:rsid w:val="00DE33FF"/>
    <w:rsid w:val="00DE3627"/>
    <w:rsid w:val="00DE3A6B"/>
    <w:rsid w:val="00DE3C6C"/>
    <w:rsid w:val="00DE49D1"/>
    <w:rsid w:val="00DE6660"/>
    <w:rsid w:val="00DE7448"/>
    <w:rsid w:val="00DE7833"/>
    <w:rsid w:val="00DE7AB7"/>
    <w:rsid w:val="00DF028D"/>
    <w:rsid w:val="00DF0FF7"/>
    <w:rsid w:val="00DF110C"/>
    <w:rsid w:val="00DF11C1"/>
    <w:rsid w:val="00DF1232"/>
    <w:rsid w:val="00DF18C2"/>
    <w:rsid w:val="00DF2483"/>
    <w:rsid w:val="00DF2AAB"/>
    <w:rsid w:val="00DF4EE0"/>
    <w:rsid w:val="00DF513D"/>
    <w:rsid w:val="00DF5195"/>
    <w:rsid w:val="00DF6357"/>
    <w:rsid w:val="00E00A9A"/>
    <w:rsid w:val="00E00D32"/>
    <w:rsid w:val="00E02371"/>
    <w:rsid w:val="00E02837"/>
    <w:rsid w:val="00E02F18"/>
    <w:rsid w:val="00E030BE"/>
    <w:rsid w:val="00E03187"/>
    <w:rsid w:val="00E038DC"/>
    <w:rsid w:val="00E03BFF"/>
    <w:rsid w:val="00E04243"/>
    <w:rsid w:val="00E044B0"/>
    <w:rsid w:val="00E046A3"/>
    <w:rsid w:val="00E06C96"/>
    <w:rsid w:val="00E06E8B"/>
    <w:rsid w:val="00E06E9C"/>
    <w:rsid w:val="00E1049F"/>
    <w:rsid w:val="00E1096E"/>
    <w:rsid w:val="00E10F6A"/>
    <w:rsid w:val="00E133A4"/>
    <w:rsid w:val="00E145F8"/>
    <w:rsid w:val="00E14B92"/>
    <w:rsid w:val="00E168C7"/>
    <w:rsid w:val="00E175F7"/>
    <w:rsid w:val="00E17782"/>
    <w:rsid w:val="00E20382"/>
    <w:rsid w:val="00E21137"/>
    <w:rsid w:val="00E216CE"/>
    <w:rsid w:val="00E2199E"/>
    <w:rsid w:val="00E223C1"/>
    <w:rsid w:val="00E22CC8"/>
    <w:rsid w:val="00E237B9"/>
    <w:rsid w:val="00E23A15"/>
    <w:rsid w:val="00E23DE2"/>
    <w:rsid w:val="00E25C15"/>
    <w:rsid w:val="00E25CCF"/>
    <w:rsid w:val="00E27C2A"/>
    <w:rsid w:val="00E30368"/>
    <w:rsid w:val="00E31BCD"/>
    <w:rsid w:val="00E31DC7"/>
    <w:rsid w:val="00E331EA"/>
    <w:rsid w:val="00E3496E"/>
    <w:rsid w:val="00E3504D"/>
    <w:rsid w:val="00E3629D"/>
    <w:rsid w:val="00E371D0"/>
    <w:rsid w:val="00E378AB"/>
    <w:rsid w:val="00E4089E"/>
    <w:rsid w:val="00E419B1"/>
    <w:rsid w:val="00E42747"/>
    <w:rsid w:val="00E43BA2"/>
    <w:rsid w:val="00E45684"/>
    <w:rsid w:val="00E4602E"/>
    <w:rsid w:val="00E47045"/>
    <w:rsid w:val="00E47928"/>
    <w:rsid w:val="00E50DB2"/>
    <w:rsid w:val="00E51B79"/>
    <w:rsid w:val="00E52A29"/>
    <w:rsid w:val="00E53462"/>
    <w:rsid w:val="00E53BF5"/>
    <w:rsid w:val="00E55B98"/>
    <w:rsid w:val="00E56BF6"/>
    <w:rsid w:val="00E57497"/>
    <w:rsid w:val="00E577C9"/>
    <w:rsid w:val="00E57CCA"/>
    <w:rsid w:val="00E60B35"/>
    <w:rsid w:val="00E61B01"/>
    <w:rsid w:val="00E61C58"/>
    <w:rsid w:val="00E620E9"/>
    <w:rsid w:val="00E6351A"/>
    <w:rsid w:val="00E63613"/>
    <w:rsid w:val="00E63828"/>
    <w:rsid w:val="00E6577B"/>
    <w:rsid w:val="00E67240"/>
    <w:rsid w:val="00E70004"/>
    <w:rsid w:val="00E71176"/>
    <w:rsid w:val="00E7188B"/>
    <w:rsid w:val="00E731A9"/>
    <w:rsid w:val="00E7393E"/>
    <w:rsid w:val="00E73BCE"/>
    <w:rsid w:val="00E74CFE"/>
    <w:rsid w:val="00E762E7"/>
    <w:rsid w:val="00E76BCF"/>
    <w:rsid w:val="00E76D2D"/>
    <w:rsid w:val="00E76F4E"/>
    <w:rsid w:val="00E77403"/>
    <w:rsid w:val="00E81460"/>
    <w:rsid w:val="00E831E7"/>
    <w:rsid w:val="00E83C24"/>
    <w:rsid w:val="00E8518D"/>
    <w:rsid w:val="00E851E1"/>
    <w:rsid w:val="00E85AC0"/>
    <w:rsid w:val="00E8617C"/>
    <w:rsid w:val="00E90C8D"/>
    <w:rsid w:val="00E91A93"/>
    <w:rsid w:val="00E92EB7"/>
    <w:rsid w:val="00E93AE9"/>
    <w:rsid w:val="00E9406E"/>
    <w:rsid w:val="00E94C99"/>
    <w:rsid w:val="00E95484"/>
    <w:rsid w:val="00E955F4"/>
    <w:rsid w:val="00EA00D2"/>
    <w:rsid w:val="00EA38B5"/>
    <w:rsid w:val="00EA412E"/>
    <w:rsid w:val="00EA5439"/>
    <w:rsid w:val="00EA7012"/>
    <w:rsid w:val="00EA75EE"/>
    <w:rsid w:val="00EB135A"/>
    <w:rsid w:val="00EB2D51"/>
    <w:rsid w:val="00EB5660"/>
    <w:rsid w:val="00EB56C8"/>
    <w:rsid w:val="00EC0BE9"/>
    <w:rsid w:val="00EC365B"/>
    <w:rsid w:val="00EC389E"/>
    <w:rsid w:val="00EC5CFD"/>
    <w:rsid w:val="00EC629F"/>
    <w:rsid w:val="00EC664C"/>
    <w:rsid w:val="00EC6E37"/>
    <w:rsid w:val="00ED0536"/>
    <w:rsid w:val="00ED0620"/>
    <w:rsid w:val="00ED0968"/>
    <w:rsid w:val="00ED1153"/>
    <w:rsid w:val="00ED1231"/>
    <w:rsid w:val="00ED1B73"/>
    <w:rsid w:val="00ED277C"/>
    <w:rsid w:val="00ED2A46"/>
    <w:rsid w:val="00ED323C"/>
    <w:rsid w:val="00ED5C10"/>
    <w:rsid w:val="00ED5DD3"/>
    <w:rsid w:val="00ED663F"/>
    <w:rsid w:val="00ED6F36"/>
    <w:rsid w:val="00ED741F"/>
    <w:rsid w:val="00EE055F"/>
    <w:rsid w:val="00EE1121"/>
    <w:rsid w:val="00EE26C7"/>
    <w:rsid w:val="00EE32D5"/>
    <w:rsid w:val="00EE33F2"/>
    <w:rsid w:val="00EE40A6"/>
    <w:rsid w:val="00EE4F35"/>
    <w:rsid w:val="00EE66BA"/>
    <w:rsid w:val="00EF2472"/>
    <w:rsid w:val="00EF307E"/>
    <w:rsid w:val="00EF3C5E"/>
    <w:rsid w:val="00EF6A28"/>
    <w:rsid w:val="00F0008D"/>
    <w:rsid w:val="00F003CB"/>
    <w:rsid w:val="00F00E02"/>
    <w:rsid w:val="00F0154F"/>
    <w:rsid w:val="00F01A74"/>
    <w:rsid w:val="00F02BF9"/>
    <w:rsid w:val="00F0348D"/>
    <w:rsid w:val="00F034DD"/>
    <w:rsid w:val="00F05CFE"/>
    <w:rsid w:val="00F06433"/>
    <w:rsid w:val="00F06AA4"/>
    <w:rsid w:val="00F06AB7"/>
    <w:rsid w:val="00F06F85"/>
    <w:rsid w:val="00F11908"/>
    <w:rsid w:val="00F144BD"/>
    <w:rsid w:val="00F14A65"/>
    <w:rsid w:val="00F16C23"/>
    <w:rsid w:val="00F16D1C"/>
    <w:rsid w:val="00F17568"/>
    <w:rsid w:val="00F20521"/>
    <w:rsid w:val="00F21B33"/>
    <w:rsid w:val="00F22B66"/>
    <w:rsid w:val="00F2454C"/>
    <w:rsid w:val="00F24B8E"/>
    <w:rsid w:val="00F2665B"/>
    <w:rsid w:val="00F26F8D"/>
    <w:rsid w:val="00F27220"/>
    <w:rsid w:val="00F272A1"/>
    <w:rsid w:val="00F30551"/>
    <w:rsid w:val="00F31366"/>
    <w:rsid w:val="00F31409"/>
    <w:rsid w:val="00F34C0A"/>
    <w:rsid w:val="00F355F7"/>
    <w:rsid w:val="00F35A26"/>
    <w:rsid w:val="00F35AF6"/>
    <w:rsid w:val="00F35C1C"/>
    <w:rsid w:val="00F401A7"/>
    <w:rsid w:val="00F401DB"/>
    <w:rsid w:val="00F40E4F"/>
    <w:rsid w:val="00F414AD"/>
    <w:rsid w:val="00F4294F"/>
    <w:rsid w:val="00F432A8"/>
    <w:rsid w:val="00F43645"/>
    <w:rsid w:val="00F43A59"/>
    <w:rsid w:val="00F43C44"/>
    <w:rsid w:val="00F43F84"/>
    <w:rsid w:val="00F44E2A"/>
    <w:rsid w:val="00F45495"/>
    <w:rsid w:val="00F45AE4"/>
    <w:rsid w:val="00F4634F"/>
    <w:rsid w:val="00F46439"/>
    <w:rsid w:val="00F4648B"/>
    <w:rsid w:val="00F47769"/>
    <w:rsid w:val="00F51155"/>
    <w:rsid w:val="00F51233"/>
    <w:rsid w:val="00F5166D"/>
    <w:rsid w:val="00F51D8E"/>
    <w:rsid w:val="00F52A90"/>
    <w:rsid w:val="00F535A0"/>
    <w:rsid w:val="00F53A25"/>
    <w:rsid w:val="00F544F7"/>
    <w:rsid w:val="00F54FC3"/>
    <w:rsid w:val="00F5712C"/>
    <w:rsid w:val="00F600EA"/>
    <w:rsid w:val="00F61EC6"/>
    <w:rsid w:val="00F62660"/>
    <w:rsid w:val="00F63324"/>
    <w:rsid w:val="00F63414"/>
    <w:rsid w:val="00F63802"/>
    <w:rsid w:val="00F64761"/>
    <w:rsid w:val="00F70908"/>
    <w:rsid w:val="00F70A34"/>
    <w:rsid w:val="00F70AD6"/>
    <w:rsid w:val="00F720E4"/>
    <w:rsid w:val="00F73C67"/>
    <w:rsid w:val="00F740FA"/>
    <w:rsid w:val="00F75718"/>
    <w:rsid w:val="00F76AD4"/>
    <w:rsid w:val="00F76C94"/>
    <w:rsid w:val="00F8064A"/>
    <w:rsid w:val="00F81A30"/>
    <w:rsid w:val="00F8383A"/>
    <w:rsid w:val="00F8512A"/>
    <w:rsid w:val="00F865B9"/>
    <w:rsid w:val="00F907A0"/>
    <w:rsid w:val="00F907E2"/>
    <w:rsid w:val="00F90D1F"/>
    <w:rsid w:val="00F91853"/>
    <w:rsid w:val="00F91889"/>
    <w:rsid w:val="00F91D20"/>
    <w:rsid w:val="00F921A6"/>
    <w:rsid w:val="00F94ACD"/>
    <w:rsid w:val="00F95527"/>
    <w:rsid w:val="00F95C9D"/>
    <w:rsid w:val="00F966DA"/>
    <w:rsid w:val="00F96990"/>
    <w:rsid w:val="00FA0B0A"/>
    <w:rsid w:val="00FA3290"/>
    <w:rsid w:val="00FA3373"/>
    <w:rsid w:val="00FA49D3"/>
    <w:rsid w:val="00FA50A7"/>
    <w:rsid w:val="00FA5730"/>
    <w:rsid w:val="00FA5A89"/>
    <w:rsid w:val="00FA601A"/>
    <w:rsid w:val="00FA6B08"/>
    <w:rsid w:val="00FA796C"/>
    <w:rsid w:val="00FB1A07"/>
    <w:rsid w:val="00FB70EE"/>
    <w:rsid w:val="00FC299B"/>
    <w:rsid w:val="00FC2A50"/>
    <w:rsid w:val="00FC2CCC"/>
    <w:rsid w:val="00FC3DED"/>
    <w:rsid w:val="00FC3E03"/>
    <w:rsid w:val="00FC3F6A"/>
    <w:rsid w:val="00FC45AF"/>
    <w:rsid w:val="00FC45CF"/>
    <w:rsid w:val="00FC554E"/>
    <w:rsid w:val="00FC5B6C"/>
    <w:rsid w:val="00FC6732"/>
    <w:rsid w:val="00FD0BAD"/>
    <w:rsid w:val="00FD0DE2"/>
    <w:rsid w:val="00FD25B3"/>
    <w:rsid w:val="00FD2BE9"/>
    <w:rsid w:val="00FD468B"/>
    <w:rsid w:val="00FD49D6"/>
    <w:rsid w:val="00FD69BC"/>
    <w:rsid w:val="00FD76E4"/>
    <w:rsid w:val="00FE003B"/>
    <w:rsid w:val="00FE4654"/>
    <w:rsid w:val="00FE4D3C"/>
    <w:rsid w:val="00FF0F4C"/>
    <w:rsid w:val="00FF177D"/>
    <w:rsid w:val="00FF17E8"/>
    <w:rsid w:val="00FF2512"/>
    <w:rsid w:val="00FF2B06"/>
    <w:rsid w:val="00FF375F"/>
    <w:rsid w:val="00FF4C56"/>
    <w:rsid w:val="00FF5CF6"/>
    <w:rsid w:val="00FF66DC"/>
    <w:rsid w:val="00FF69D4"/>
    <w:rsid w:val="00FF7B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0F8"/>
    <w:rPr>
      <w:rFonts w:ascii="Arial" w:hAnsi="Arial" w:cs="Arial"/>
      <w:lang w:eastAsia="fr-FR"/>
    </w:rPr>
  </w:style>
  <w:style w:type="paragraph" w:styleId="10">
    <w:name w:val="heading 1"/>
    <w:aliases w:val="Compte Rendu"/>
    <w:basedOn w:val="a0"/>
    <w:next w:val="a0"/>
    <w:link w:val="11"/>
    <w:qFormat/>
    <w:rsid w:val="00203FF3"/>
    <w:pPr>
      <w:keepNext/>
      <w:numPr>
        <w:numId w:val="1"/>
      </w:numPr>
      <w:pBdr>
        <w:bottom w:val="single" w:sz="4" w:space="1" w:color="auto"/>
      </w:pBdr>
      <w:spacing w:before="240" w:after="360"/>
      <w:outlineLvl w:val="0"/>
    </w:pPr>
    <w:rPr>
      <w:b/>
      <w:bCs/>
      <w:kern w:val="32"/>
      <w:sz w:val="30"/>
      <w:szCs w:val="32"/>
    </w:rPr>
  </w:style>
  <w:style w:type="paragraph" w:styleId="2">
    <w:name w:val="heading 2"/>
    <w:basedOn w:val="a0"/>
    <w:next w:val="a0"/>
    <w:link w:val="20"/>
    <w:qFormat/>
    <w:rsid w:val="00203FF3"/>
    <w:pPr>
      <w:keepNext/>
      <w:numPr>
        <w:ilvl w:val="1"/>
        <w:numId w:val="1"/>
      </w:numPr>
      <w:spacing w:before="240" w:after="240"/>
      <w:outlineLvl w:val="1"/>
    </w:pPr>
    <w:rPr>
      <w:b/>
      <w:bCs/>
      <w:iCs/>
      <w:sz w:val="26"/>
      <w:szCs w:val="28"/>
    </w:rPr>
  </w:style>
  <w:style w:type="paragraph" w:styleId="3">
    <w:name w:val="heading 3"/>
    <w:basedOn w:val="a0"/>
    <w:next w:val="a0"/>
    <w:qFormat/>
    <w:rsid w:val="00624D8B"/>
    <w:pPr>
      <w:keepNext/>
      <w:numPr>
        <w:ilvl w:val="2"/>
        <w:numId w:val="1"/>
      </w:numPr>
      <w:spacing w:before="240" w:after="200"/>
      <w:outlineLvl w:val="2"/>
    </w:pPr>
    <w:rPr>
      <w:b/>
      <w:bCs/>
      <w:sz w:val="24"/>
      <w:szCs w:val="24"/>
    </w:rPr>
  </w:style>
  <w:style w:type="paragraph" w:styleId="4">
    <w:name w:val="heading 4"/>
    <w:basedOn w:val="a0"/>
    <w:next w:val="a0"/>
    <w:qFormat/>
    <w:rsid w:val="00203FF3"/>
    <w:pPr>
      <w:keepNext/>
      <w:numPr>
        <w:ilvl w:val="3"/>
        <w:numId w:val="1"/>
      </w:numPr>
      <w:spacing w:before="240" w:after="200"/>
      <w:outlineLvl w:val="3"/>
    </w:pPr>
    <w:rPr>
      <w:b/>
      <w:bCs/>
      <w:sz w:val="22"/>
      <w:szCs w:val="28"/>
    </w:rPr>
  </w:style>
  <w:style w:type="paragraph" w:styleId="5">
    <w:name w:val="heading 5"/>
    <w:basedOn w:val="a0"/>
    <w:next w:val="a0"/>
    <w:qFormat/>
    <w:rsid w:val="00203FF3"/>
    <w:pPr>
      <w:numPr>
        <w:ilvl w:val="4"/>
        <w:numId w:val="1"/>
      </w:numPr>
      <w:spacing w:before="240" w:after="160"/>
      <w:outlineLvl w:val="4"/>
    </w:pPr>
    <w:rPr>
      <w:b/>
      <w:bCs/>
      <w:iCs/>
      <w:szCs w:val="26"/>
    </w:rPr>
  </w:style>
  <w:style w:type="paragraph" w:styleId="6">
    <w:name w:val="heading 6"/>
    <w:basedOn w:val="a0"/>
    <w:next w:val="a0"/>
    <w:qFormat/>
    <w:rsid w:val="00203FF3"/>
    <w:pPr>
      <w:numPr>
        <w:ilvl w:val="5"/>
        <w:numId w:val="1"/>
      </w:numPr>
      <w:spacing w:before="240" w:after="160"/>
      <w:outlineLvl w:val="5"/>
    </w:pPr>
    <w:rPr>
      <w:b/>
      <w:bCs/>
      <w:i/>
      <w:szCs w:val="22"/>
    </w:rPr>
  </w:style>
  <w:style w:type="paragraph" w:styleId="7">
    <w:name w:val="heading 7"/>
    <w:basedOn w:val="a0"/>
    <w:next w:val="a0"/>
    <w:qFormat/>
    <w:rsid w:val="00203FF3"/>
    <w:pPr>
      <w:numPr>
        <w:ilvl w:val="6"/>
        <w:numId w:val="1"/>
      </w:numPr>
      <w:spacing w:before="240" w:after="160"/>
      <w:outlineLvl w:val="6"/>
    </w:pPr>
    <w:rPr>
      <w:szCs w:val="24"/>
    </w:rPr>
  </w:style>
  <w:style w:type="paragraph" w:styleId="8">
    <w:name w:val="heading 8"/>
    <w:basedOn w:val="a0"/>
    <w:next w:val="a0"/>
    <w:qFormat/>
    <w:rsid w:val="00203FF3"/>
    <w:pPr>
      <w:numPr>
        <w:ilvl w:val="7"/>
        <w:numId w:val="1"/>
      </w:numPr>
      <w:spacing w:before="240" w:after="120"/>
      <w:outlineLvl w:val="7"/>
    </w:pPr>
    <w:rPr>
      <w:rFonts w:ascii="Arial Narrow" w:hAnsi="Arial Narrow"/>
      <w:iCs/>
      <w:szCs w:val="24"/>
    </w:rPr>
  </w:style>
  <w:style w:type="paragraph" w:styleId="9">
    <w:name w:val="heading 9"/>
    <w:basedOn w:val="a0"/>
    <w:next w:val="a0"/>
    <w:qFormat/>
    <w:rsid w:val="00203FF3"/>
    <w:pPr>
      <w:numPr>
        <w:ilvl w:val="8"/>
        <w:numId w:val="1"/>
      </w:numPr>
      <w:spacing w:before="240" w:after="120"/>
      <w:outlineLvl w:val="8"/>
    </w:pPr>
    <w:rPr>
      <w:rFonts w:ascii="Arial Narrow" w:hAnsi="Arial Narrow"/>
      <w:i/>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203FF3"/>
    <w:pPr>
      <w:tabs>
        <w:tab w:val="center" w:pos="4536"/>
        <w:tab w:val="right" w:pos="9072"/>
      </w:tabs>
    </w:pPr>
    <w:rPr>
      <w:sz w:val="22"/>
      <w:szCs w:val="16"/>
    </w:rPr>
  </w:style>
  <w:style w:type="paragraph" w:styleId="a5">
    <w:name w:val="footer"/>
    <w:basedOn w:val="a0"/>
    <w:link w:val="a6"/>
    <w:rsid w:val="00203FF3"/>
    <w:pPr>
      <w:tabs>
        <w:tab w:val="center" w:pos="4536"/>
        <w:tab w:val="right" w:pos="9072"/>
      </w:tabs>
    </w:pPr>
  </w:style>
  <w:style w:type="paragraph" w:styleId="12">
    <w:name w:val="toc 1"/>
    <w:basedOn w:val="a0"/>
    <w:next w:val="a0"/>
    <w:uiPriority w:val="39"/>
    <w:rsid w:val="00203FF3"/>
    <w:pPr>
      <w:spacing w:before="120" w:after="120"/>
    </w:pPr>
    <w:rPr>
      <w:b/>
      <w:sz w:val="24"/>
    </w:rPr>
  </w:style>
  <w:style w:type="paragraph" w:styleId="21">
    <w:name w:val="toc 2"/>
    <w:basedOn w:val="a0"/>
    <w:next w:val="a0"/>
    <w:autoRedefine/>
    <w:uiPriority w:val="39"/>
    <w:rsid w:val="00C418D5"/>
    <w:pPr>
      <w:tabs>
        <w:tab w:val="left" w:pos="720"/>
        <w:tab w:val="right" w:leader="dot" w:pos="9060"/>
      </w:tabs>
      <w:spacing w:before="40"/>
      <w:ind w:left="198"/>
    </w:pPr>
  </w:style>
  <w:style w:type="character" w:styleId="a7">
    <w:name w:val="Hyperlink"/>
    <w:basedOn w:val="a1"/>
    <w:uiPriority w:val="99"/>
    <w:rsid w:val="00203FF3"/>
    <w:rPr>
      <w:color w:val="0000FF"/>
      <w:u w:val="single"/>
    </w:rPr>
  </w:style>
  <w:style w:type="paragraph" w:styleId="a8">
    <w:name w:val="caption"/>
    <w:basedOn w:val="a0"/>
    <w:next w:val="a0"/>
    <w:link w:val="a9"/>
    <w:autoRedefine/>
    <w:qFormat/>
    <w:rsid w:val="00A369B6"/>
    <w:pPr>
      <w:keepNext/>
      <w:spacing w:before="120" w:after="120"/>
      <w:jc w:val="center"/>
    </w:pPr>
    <w:rPr>
      <w:bCs/>
      <w:sz w:val="24"/>
    </w:rPr>
  </w:style>
  <w:style w:type="paragraph" w:styleId="aa">
    <w:name w:val="table of figures"/>
    <w:basedOn w:val="a0"/>
    <w:next w:val="a0"/>
    <w:semiHidden/>
    <w:rsid w:val="00203FF3"/>
  </w:style>
  <w:style w:type="paragraph" w:customStyle="1" w:styleId="CopyrightHeader">
    <w:name w:val="CopyrightHeader"/>
    <w:basedOn w:val="a0"/>
    <w:rsid w:val="00203FF3"/>
  </w:style>
  <w:style w:type="table" w:styleId="ab">
    <w:name w:val="Table Theme"/>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title">
    <w:name w:val="Tab_title"/>
    <w:basedOn w:val="a0"/>
    <w:rsid w:val="00203FF3"/>
    <w:pPr>
      <w:keepNext/>
      <w:spacing w:before="20" w:after="20"/>
      <w:jc w:val="center"/>
    </w:pPr>
    <w:rPr>
      <w:rFonts w:ascii="Zurich BlkEx BT" w:hAnsi="Zurich BlkEx BT" w:cs="Times New Roman"/>
      <w:sz w:val="16"/>
    </w:rPr>
  </w:style>
  <w:style w:type="paragraph" w:customStyle="1" w:styleId="Tabtitle2">
    <w:name w:val="Tab_title2"/>
    <w:basedOn w:val="a0"/>
    <w:rsid w:val="00203FF3"/>
    <w:pPr>
      <w:keepNext/>
      <w:jc w:val="center"/>
    </w:pPr>
    <w:rPr>
      <w:rFonts w:ascii="Zurich Ex BT" w:hAnsi="Zurich Ex BT" w:cs="Times New Roman"/>
      <w:sz w:val="16"/>
    </w:rPr>
  </w:style>
  <w:style w:type="paragraph" w:customStyle="1" w:styleId="Tabdescription">
    <w:name w:val="Tab_description"/>
    <w:basedOn w:val="a0"/>
    <w:rsid w:val="00203FF3"/>
    <w:pPr>
      <w:keepNext/>
    </w:pPr>
    <w:rPr>
      <w:rFonts w:ascii="Zurich Ex BT" w:hAnsi="Zurich Ex BT" w:cs="Times New Roman"/>
      <w:sz w:val="16"/>
    </w:rPr>
  </w:style>
  <w:style w:type="paragraph" w:customStyle="1" w:styleId="code">
    <w:name w:val="code"/>
    <w:basedOn w:val="a0"/>
    <w:rsid w:val="00492346"/>
    <w:rPr>
      <w:rFonts w:ascii="Courier New" w:hAnsi="Courier New"/>
      <w:sz w:val="18"/>
    </w:rPr>
  </w:style>
  <w:style w:type="paragraph" w:styleId="30">
    <w:name w:val="toc 3"/>
    <w:basedOn w:val="a0"/>
    <w:next w:val="a0"/>
    <w:autoRedefine/>
    <w:uiPriority w:val="39"/>
    <w:rsid w:val="00492346"/>
    <w:pPr>
      <w:ind w:left="400"/>
    </w:pPr>
  </w:style>
  <w:style w:type="paragraph" w:styleId="40">
    <w:name w:val="toc 4"/>
    <w:basedOn w:val="a0"/>
    <w:next w:val="a0"/>
    <w:autoRedefine/>
    <w:semiHidden/>
    <w:rsid w:val="00492346"/>
    <w:pPr>
      <w:ind w:left="600"/>
    </w:pPr>
  </w:style>
  <w:style w:type="character" w:styleId="ad">
    <w:name w:val="FollowedHyperlink"/>
    <w:basedOn w:val="a1"/>
    <w:rsid w:val="00492346"/>
    <w:rPr>
      <w:color w:val="800080"/>
      <w:u w:val="single"/>
    </w:rPr>
  </w:style>
  <w:style w:type="character" w:styleId="ae">
    <w:name w:val="page number"/>
    <w:basedOn w:val="a1"/>
    <w:rsid w:val="00492346"/>
  </w:style>
  <w:style w:type="paragraph" w:styleId="50">
    <w:name w:val="toc 5"/>
    <w:basedOn w:val="a0"/>
    <w:next w:val="a0"/>
    <w:semiHidden/>
    <w:rsid w:val="00492346"/>
    <w:pPr>
      <w:tabs>
        <w:tab w:val="left" w:pos="1843"/>
        <w:tab w:val="right" w:leader="dot" w:pos="8930"/>
      </w:tabs>
      <w:spacing w:after="120"/>
      <w:ind w:left="720"/>
      <w:jc w:val="both"/>
    </w:pPr>
    <w:rPr>
      <w:rFonts w:ascii="Zurich Ex BT" w:hAnsi="Zurich Ex BT" w:cs="Times New Roman"/>
      <w:noProof/>
    </w:rPr>
  </w:style>
  <w:style w:type="paragraph" w:styleId="60">
    <w:name w:val="toc 6"/>
    <w:basedOn w:val="a0"/>
    <w:next w:val="a0"/>
    <w:semiHidden/>
    <w:rsid w:val="00492346"/>
    <w:pPr>
      <w:tabs>
        <w:tab w:val="right" w:leader="dot" w:pos="8930"/>
      </w:tabs>
      <w:spacing w:after="120"/>
      <w:ind w:left="2127"/>
      <w:jc w:val="both"/>
    </w:pPr>
    <w:rPr>
      <w:rFonts w:ascii="Zurich Ex BT" w:hAnsi="Zurich Ex BT" w:cs="Times New Roman"/>
      <w:noProof/>
    </w:rPr>
  </w:style>
  <w:style w:type="paragraph" w:styleId="70">
    <w:name w:val="toc 7"/>
    <w:basedOn w:val="a0"/>
    <w:next w:val="a0"/>
    <w:semiHidden/>
    <w:rsid w:val="00492346"/>
    <w:pPr>
      <w:tabs>
        <w:tab w:val="right" w:leader="dot" w:pos="8930"/>
      </w:tabs>
      <w:spacing w:after="120"/>
      <w:ind w:left="2268"/>
      <w:jc w:val="both"/>
    </w:pPr>
    <w:rPr>
      <w:rFonts w:ascii="Zurich Ex BT" w:hAnsi="Zurich Ex BT" w:cs="Times New Roman"/>
      <w:noProof/>
    </w:rPr>
  </w:style>
  <w:style w:type="paragraph" w:styleId="80">
    <w:name w:val="toc 8"/>
    <w:basedOn w:val="a0"/>
    <w:next w:val="a0"/>
    <w:semiHidden/>
    <w:rsid w:val="00492346"/>
    <w:pPr>
      <w:tabs>
        <w:tab w:val="right" w:leader="dot" w:pos="8930"/>
      </w:tabs>
      <w:spacing w:after="120"/>
      <w:ind w:left="2410"/>
      <w:jc w:val="both"/>
    </w:pPr>
    <w:rPr>
      <w:rFonts w:ascii="Zurich Ex BT" w:hAnsi="Zurich Ex BT" w:cs="Times New Roman"/>
      <w:noProof/>
    </w:rPr>
  </w:style>
  <w:style w:type="paragraph" w:styleId="90">
    <w:name w:val="toc 9"/>
    <w:basedOn w:val="a0"/>
    <w:next w:val="a0"/>
    <w:semiHidden/>
    <w:rsid w:val="00492346"/>
    <w:pPr>
      <w:tabs>
        <w:tab w:val="right" w:leader="dot" w:pos="8930"/>
      </w:tabs>
      <w:spacing w:after="120"/>
      <w:ind w:left="2552"/>
      <w:jc w:val="both"/>
    </w:pPr>
    <w:rPr>
      <w:rFonts w:ascii="Zurich Ex BT" w:hAnsi="Zurich Ex BT" w:cs="Times New Roman"/>
      <w:noProof/>
    </w:rPr>
  </w:style>
  <w:style w:type="paragraph" w:customStyle="1" w:styleId="TitreRubrique">
    <w:name w:val="Titre Rubrique"/>
    <w:basedOn w:val="10"/>
    <w:next w:val="a0"/>
    <w:rsid w:val="00492346"/>
    <w:pPr>
      <w:numPr>
        <w:numId w:val="0"/>
      </w:numPr>
      <w:pBdr>
        <w:bottom w:val="none" w:sz="0" w:space="0" w:color="auto"/>
      </w:pBdr>
      <w:spacing w:before="480"/>
      <w:jc w:val="center"/>
      <w:outlineLvl w:val="9"/>
    </w:pPr>
    <w:rPr>
      <w:rFonts w:ascii="Zurich UBlkEx BT" w:hAnsi="Zurich UBlkEx BT" w:cs="Times New Roman"/>
      <w:b w:val="0"/>
      <w:bCs w:val="0"/>
      <w:kern w:val="0"/>
      <w:sz w:val="40"/>
      <w:szCs w:val="20"/>
    </w:rPr>
  </w:style>
  <w:style w:type="paragraph" w:customStyle="1" w:styleId="Titredossier">
    <w:name w:val="Titre dossier"/>
    <w:rsid w:val="00492346"/>
    <w:pPr>
      <w:spacing w:before="480" w:after="480"/>
      <w:ind w:left="3402"/>
    </w:pPr>
    <w:rPr>
      <w:rFonts w:ascii="Zurich UBlkEx BT" w:hAnsi="Zurich UBlkEx BT"/>
      <w:sz w:val="40"/>
      <w:lang w:val="en-GB" w:eastAsia="fr-FR"/>
    </w:rPr>
  </w:style>
  <w:style w:type="paragraph" w:styleId="af">
    <w:name w:val="Normal Indent"/>
    <w:basedOn w:val="a0"/>
    <w:next w:val="a0"/>
    <w:rsid w:val="00492346"/>
    <w:pPr>
      <w:jc w:val="both"/>
    </w:pPr>
    <w:rPr>
      <w:rFonts w:cs="Times New Roman"/>
      <w:sz w:val="22"/>
    </w:rPr>
  </w:style>
  <w:style w:type="paragraph" w:styleId="af0">
    <w:name w:val="Body Text"/>
    <w:basedOn w:val="a0"/>
    <w:rsid w:val="00492346"/>
    <w:rPr>
      <w:rFonts w:cs="Times New Roman"/>
      <w:sz w:val="10"/>
      <w:lang w:val="fr-FR"/>
    </w:rPr>
  </w:style>
  <w:style w:type="paragraph" w:customStyle="1" w:styleId="Style4">
    <w:name w:val="Style4"/>
    <w:rsid w:val="00492346"/>
    <w:pPr>
      <w:jc w:val="center"/>
    </w:pPr>
    <w:rPr>
      <w:rFonts w:ascii="Zurich UBlkEx BT" w:hAnsi="Zurich UBlkEx BT"/>
      <w:noProof/>
      <w:sz w:val="16"/>
      <w:lang w:val="fr-FR" w:eastAsia="fr-FR"/>
    </w:rPr>
  </w:style>
  <w:style w:type="paragraph" w:customStyle="1" w:styleId="Style5">
    <w:name w:val="Style5"/>
    <w:rsid w:val="00492346"/>
    <w:rPr>
      <w:rFonts w:ascii="Zurich Ex BT" w:hAnsi="Zurich Ex BT"/>
      <w:noProof/>
      <w:sz w:val="16"/>
      <w:lang w:val="fr-FR" w:eastAsia="fr-FR"/>
    </w:rPr>
  </w:style>
  <w:style w:type="paragraph" w:customStyle="1" w:styleId="cell-normal">
    <w:name w:val="cell-normal"/>
    <w:basedOn w:val="a0"/>
    <w:rsid w:val="00492346"/>
    <w:rPr>
      <w:rFonts w:cs="Times New Roman"/>
    </w:rPr>
  </w:style>
  <w:style w:type="paragraph" w:styleId="22">
    <w:name w:val="Body Text 2"/>
    <w:basedOn w:val="a0"/>
    <w:rsid w:val="00492346"/>
    <w:pPr>
      <w:spacing w:after="120"/>
      <w:jc w:val="both"/>
    </w:pPr>
    <w:rPr>
      <w:rFonts w:ascii="Zurich Ex BT" w:hAnsi="Zurich Ex BT" w:cs="Times New Roman"/>
      <w:sz w:val="16"/>
    </w:rPr>
  </w:style>
  <w:style w:type="paragraph" w:customStyle="1" w:styleId="Style3">
    <w:name w:val="Style3"/>
    <w:rsid w:val="00492346"/>
    <w:pPr>
      <w:jc w:val="both"/>
    </w:pPr>
    <w:rPr>
      <w:rFonts w:ascii="Zurich Ex BT" w:hAnsi="Zurich Ex BT"/>
      <w:noProof/>
      <w:sz w:val="16"/>
      <w:lang w:val="fr-FR" w:eastAsia="fr-FR"/>
    </w:rPr>
  </w:style>
  <w:style w:type="paragraph" w:styleId="af1">
    <w:name w:val="Body Text Indent"/>
    <w:basedOn w:val="a0"/>
    <w:rsid w:val="00492346"/>
    <w:pPr>
      <w:pageBreakBefore/>
      <w:spacing w:after="120"/>
      <w:ind w:left="573"/>
      <w:jc w:val="both"/>
    </w:pPr>
    <w:rPr>
      <w:rFonts w:ascii="Zurich Ex BT" w:hAnsi="Zurich Ex BT" w:cs="Times New Roman"/>
    </w:rPr>
  </w:style>
  <w:style w:type="paragraph" w:styleId="23">
    <w:name w:val="Body Text Indent 2"/>
    <w:basedOn w:val="a0"/>
    <w:rsid w:val="00492346"/>
    <w:pPr>
      <w:spacing w:after="120"/>
      <w:ind w:left="570"/>
      <w:jc w:val="both"/>
    </w:pPr>
    <w:rPr>
      <w:rFonts w:ascii="Zurich Ex BT" w:hAnsi="Zurich Ex BT" w:cs="Times New Roman"/>
    </w:rPr>
  </w:style>
  <w:style w:type="paragraph" w:styleId="31">
    <w:name w:val="Body Text Indent 3"/>
    <w:basedOn w:val="a0"/>
    <w:rsid w:val="00492346"/>
    <w:pPr>
      <w:spacing w:after="120"/>
      <w:ind w:left="930"/>
      <w:jc w:val="both"/>
    </w:pPr>
    <w:rPr>
      <w:rFonts w:ascii="Zurich Ex BT" w:hAnsi="Zurich Ex BT" w:cs="Times New Roman"/>
      <w:b/>
      <w:bCs/>
    </w:rPr>
  </w:style>
  <w:style w:type="paragraph" w:styleId="af2">
    <w:name w:val="Balloon Text"/>
    <w:basedOn w:val="a0"/>
    <w:semiHidden/>
    <w:rsid w:val="009C2370"/>
    <w:rPr>
      <w:rFonts w:ascii="Tahoma" w:hAnsi="Tahoma" w:cs="Tahoma"/>
      <w:sz w:val="16"/>
      <w:szCs w:val="16"/>
    </w:rPr>
  </w:style>
  <w:style w:type="paragraph" w:customStyle="1" w:styleId="tabletext">
    <w:name w:val="table text"/>
    <w:basedOn w:val="a0"/>
    <w:link w:val="tabletextChar"/>
    <w:rsid w:val="00797AE8"/>
    <w:pPr>
      <w:widowControl w:val="0"/>
      <w:jc w:val="center"/>
    </w:pPr>
    <w:rPr>
      <w:rFonts w:ascii="Times New Roman" w:eastAsia="Times New Roman" w:hAnsi="Times New Roman" w:cs="Times New Roman"/>
      <w:kern w:val="2"/>
      <w:lang w:eastAsia="zh-TW"/>
    </w:rPr>
  </w:style>
  <w:style w:type="character" w:customStyle="1" w:styleId="tabletextChar">
    <w:name w:val="table text Char"/>
    <w:basedOn w:val="a1"/>
    <w:link w:val="tabletext"/>
    <w:rsid w:val="00797AE8"/>
    <w:rPr>
      <w:kern w:val="2"/>
      <w:lang w:val="en-GB" w:eastAsia="zh-TW" w:bidi="ar-SA"/>
    </w:rPr>
  </w:style>
  <w:style w:type="paragraph" w:customStyle="1" w:styleId="numberedlist">
    <w:name w:val="numbered list"/>
    <w:basedOn w:val="a0"/>
    <w:rsid w:val="00AF1656"/>
    <w:pPr>
      <w:numPr>
        <w:numId w:val="2"/>
      </w:numPr>
      <w:spacing w:before="105" w:after="75"/>
    </w:pPr>
  </w:style>
  <w:style w:type="character" w:customStyle="1" w:styleId="11">
    <w:name w:val="標題 1 字元"/>
    <w:aliases w:val="Compte Rendu 字元"/>
    <w:basedOn w:val="a1"/>
    <w:link w:val="10"/>
    <w:rsid w:val="00AB060E"/>
    <w:rPr>
      <w:rFonts w:ascii="Arial" w:hAnsi="Arial" w:cs="Arial"/>
      <w:b/>
      <w:bCs/>
      <w:kern w:val="32"/>
      <w:sz w:val="30"/>
      <w:szCs w:val="32"/>
      <w:lang w:eastAsia="fr-FR"/>
    </w:rPr>
  </w:style>
  <w:style w:type="paragraph" w:customStyle="1" w:styleId="1">
    <w:name w:val="清單1"/>
    <w:basedOn w:val="a0"/>
    <w:rsid w:val="008D3562"/>
    <w:pPr>
      <w:numPr>
        <w:numId w:val="3"/>
      </w:numPr>
    </w:pPr>
  </w:style>
  <w:style w:type="paragraph" w:customStyle="1" w:styleId="tabletext-small">
    <w:name w:val="table text - small"/>
    <w:basedOn w:val="tabletext"/>
    <w:link w:val="tabletext-smallChar"/>
    <w:rsid w:val="002C2BF3"/>
    <w:rPr>
      <w:sz w:val="16"/>
    </w:rPr>
  </w:style>
  <w:style w:type="character" w:customStyle="1" w:styleId="tabletext-smallChar">
    <w:name w:val="table text - small Char"/>
    <w:basedOn w:val="tabletextChar"/>
    <w:link w:val="tabletext-small"/>
    <w:rsid w:val="002C2BF3"/>
    <w:rPr>
      <w:kern w:val="2"/>
      <w:sz w:val="16"/>
      <w:lang w:val="en-GB" w:eastAsia="zh-TW" w:bidi="ar-SA"/>
    </w:rPr>
  </w:style>
  <w:style w:type="paragraph" w:customStyle="1" w:styleId="tabletext-reg">
    <w:name w:val="table text - reg"/>
    <w:basedOn w:val="tabletext-small"/>
    <w:link w:val="tabletext-regChar"/>
    <w:rsid w:val="002C2BF3"/>
    <w:pPr>
      <w:jc w:val="both"/>
    </w:pPr>
  </w:style>
  <w:style w:type="character" w:customStyle="1" w:styleId="tabletext-regChar">
    <w:name w:val="table text - reg Char"/>
    <w:basedOn w:val="tabletext-smallChar"/>
    <w:link w:val="tabletext-reg"/>
    <w:rsid w:val="002C2BF3"/>
    <w:rPr>
      <w:kern w:val="2"/>
      <w:sz w:val="16"/>
      <w:lang w:val="en-GB" w:eastAsia="zh-TW" w:bidi="ar-SA"/>
    </w:rPr>
  </w:style>
  <w:style w:type="character" w:customStyle="1" w:styleId="CompteRenduCharChar">
    <w:name w:val="Compte Rendu Char Char"/>
    <w:basedOn w:val="a1"/>
    <w:rsid w:val="00A54399"/>
    <w:rPr>
      <w:rFonts w:eastAsia="Arial"/>
      <w:b/>
      <w:bCs/>
      <w:kern w:val="52"/>
      <w:sz w:val="32"/>
      <w:szCs w:val="40"/>
      <w:lang w:val="en-US" w:eastAsia="zh-TW" w:bidi="ar-SA"/>
    </w:rPr>
  </w:style>
  <w:style w:type="character" w:customStyle="1" w:styleId="20">
    <w:name w:val="標題 2 字元"/>
    <w:basedOn w:val="a1"/>
    <w:link w:val="2"/>
    <w:rsid w:val="00A54399"/>
    <w:rPr>
      <w:rFonts w:ascii="Arial" w:hAnsi="Arial" w:cs="Arial"/>
      <w:b/>
      <w:bCs/>
      <w:iCs/>
      <w:sz w:val="26"/>
      <w:szCs w:val="28"/>
      <w:lang w:eastAsia="fr-FR"/>
    </w:rPr>
  </w:style>
  <w:style w:type="character" w:customStyle="1" w:styleId="a6">
    <w:name w:val="頁尾 字元"/>
    <w:basedOn w:val="a1"/>
    <w:link w:val="a5"/>
    <w:rsid w:val="00A54399"/>
    <w:rPr>
      <w:rFonts w:ascii="Arial" w:eastAsia="新細明體" w:hAnsi="Arial" w:cs="Arial"/>
      <w:lang w:val="en-US" w:eastAsia="fr-FR" w:bidi="ar-SA"/>
    </w:rPr>
  </w:style>
  <w:style w:type="paragraph" w:customStyle="1" w:styleId="Heading1">
    <w:name w:val="Heading1"/>
    <w:basedOn w:val="10"/>
    <w:autoRedefine/>
    <w:rsid w:val="00A54399"/>
    <w:pPr>
      <w:widowControl w:val="0"/>
      <w:pBdr>
        <w:bottom w:val="none" w:sz="0" w:space="0" w:color="auto"/>
      </w:pBdr>
      <w:tabs>
        <w:tab w:val="clear" w:pos="432"/>
        <w:tab w:val="num" w:pos="55"/>
      </w:tabs>
      <w:spacing w:after="60"/>
      <w:ind w:left="55" w:hanging="480"/>
    </w:pPr>
    <w:rPr>
      <w:rFonts w:ascii="Times New Roman" w:eastAsia="Times New Roman" w:hAnsi="Times New Roman" w:cs="Times New Roman"/>
      <w:b w:val="0"/>
      <w:kern w:val="52"/>
      <w:sz w:val="36"/>
      <w:szCs w:val="36"/>
      <w:lang w:eastAsia="zh-TW"/>
    </w:rPr>
  </w:style>
  <w:style w:type="paragraph" w:customStyle="1" w:styleId="Figure">
    <w:name w:val="Figure"/>
    <w:basedOn w:val="a0"/>
    <w:link w:val="FigureChar"/>
    <w:autoRedefine/>
    <w:rsid w:val="00A54399"/>
    <w:pPr>
      <w:widowControl w:val="0"/>
      <w:jc w:val="center"/>
    </w:pPr>
    <w:rPr>
      <w:rFonts w:ascii="Times New Roman" w:hAnsi="Times New Roman" w:cs="Times New Roman"/>
      <w:kern w:val="2"/>
      <w:sz w:val="24"/>
      <w:szCs w:val="24"/>
      <w:lang w:eastAsia="zh-TW"/>
    </w:rPr>
  </w:style>
  <w:style w:type="character" w:customStyle="1" w:styleId="FigureChar">
    <w:name w:val="Figure Char"/>
    <w:basedOn w:val="a1"/>
    <w:link w:val="Figure"/>
    <w:rsid w:val="00A54399"/>
    <w:rPr>
      <w:rFonts w:eastAsia="新細明體"/>
      <w:kern w:val="2"/>
      <w:sz w:val="24"/>
      <w:szCs w:val="24"/>
      <w:lang w:val="en-US" w:eastAsia="zh-TW" w:bidi="ar-SA"/>
    </w:rPr>
  </w:style>
  <w:style w:type="character" w:customStyle="1" w:styleId="a9">
    <w:name w:val="標號 字元"/>
    <w:basedOn w:val="a1"/>
    <w:link w:val="a8"/>
    <w:rsid w:val="00A369B6"/>
    <w:rPr>
      <w:rFonts w:ascii="Arial" w:hAnsi="Arial" w:cs="Arial"/>
      <w:bCs/>
      <w:sz w:val="24"/>
      <w:lang w:eastAsia="fr-FR"/>
    </w:rPr>
  </w:style>
  <w:style w:type="paragraph" w:customStyle="1" w:styleId="Enumration1">
    <w:name w:val="Enumération1"/>
    <w:basedOn w:val="a0"/>
    <w:rsid w:val="00A54399"/>
    <w:pPr>
      <w:numPr>
        <w:numId w:val="4"/>
      </w:numPr>
      <w:tabs>
        <w:tab w:val="clear" w:pos="1494"/>
        <w:tab w:val="left" w:pos="284"/>
      </w:tabs>
      <w:spacing w:after="120"/>
      <w:ind w:left="284" w:hanging="1"/>
    </w:pPr>
    <w:rPr>
      <w:rFonts w:ascii="Zurich Ex BT" w:eastAsia="SimSun" w:hAnsi="Zurich Ex BT" w:cs="Times New Roman"/>
      <w:lang w:val="en-CA"/>
    </w:rPr>
  </w:style>
  <w:style w:type="paragraph" w:styleId="a">
    <w:name w:val="List"/>
    <w:basedOn w:val="a0"/>
    <w:rsid w:val="00A54399"/>
    <w:pPr>
      <w:widowControl w:val="0"/>
      <w:numPr>
        <w:ilvl w:val="1"/>
        <w:numId w:val="5"/>
      </w:numPr>
    </w:pPr>
    <w:rPr>
      <w:rFonts w:ascii="Times New Roman" w:hAnsi="Times New Roman" w:cs="Times New Roman"/>
      <w:kern w:val="2"/>
      <w:szCs w:val="24"/>
      <w:lang w:eastAsia="zh-TW"/>
    </w:rPr>
  </w:style>
  <w:style w:type="paragraph" w:customStyle="1" w:styleId="SpecTitle">
    <w:name w:val="Spec Title"/>
    <w:basedOn w:val="a0"/>
    <w:link w:val="SpecTitleChar"/>
    <w:rsid w:val="00A54399"/>
    <w:pPr>
      <w:widowControl w:val="0"/>
      <w:jc w:val="center"/>
    </w:pPr>
    <w:rPr>
      <w:rFonts w:ascii="Times New Roman" w:hAnsi="Times New Roman" w:cs="Times New Roman"/>
      <w:kern w:val="2"/>
      <w:sz w:val="52"/>
      <w:szCs w:val="52"/>
      <w:lang w:eastAsia="zh-TW"/>
    </w:rPr>
  </w:style>
  <w:style w:type="character" w:customStyle="1" w:styleId="SpecTitleChar">
    <w:name w:val="Spec Title Char"/>
    <w:basedOn w:val="a1"/>
    <w:link w:val="SpecTitle"/>
    <w:rsid w:val="00A54399"/>
    <w:rPr>
      <w:rFonts w:eastAsia="新細明體"/>
      <w:kern w:val="2"/>
      <w:sz w:val="52"/>
      <w:szCs w:val="52"/>
      <w:lang w:val="en-US" w:eastAsia="zh-TW" w:bidi="ar-SA"/>
    </w:rPr>
  </w:style>
  <w:style w:type="paragraph" w:customStyle="1" w:styleId="SpecTItle0">
    <w:name w:val="Spec TItle"/>
    <w:basedOn w:val="a0"/>
    <w:link w:val="SpecTItleCharChar"/>
    <w:rsid w:val="00A54399"/>
    <w:pPr>
      <w:widowControl w:val="0"/>
      <w:jc w:val="center"/>
    </w:pPr>
    <w:rPr>
      <w:rFonts w:ascii="Times New Roman" w:hAnsi="Times New Roman" w:cs="新細明體"/>
      <w:bCs/>
      <w:kern w:val="2"/>
      <w:sz w:val="40"/>
      <w:lang w:eastAsia="zh-TW"/>
    </w:rPr>
  </w:style>
  <w:style w:type="character" w:customStyle="1" w:styleId="SpecTItleCharChar">
    <w:name w:val="Spec TItle Char Char"/>
    <w:basedOn w:val="a1"/>
    <w:link w:val="SpecTItle0"/>
    <w:rsid w:val="00A54399"/>
    <w:rPr>
      <w:rFonts w:eastAsia="新細明體" w:cs="新細明體"/>
      <w:bCs/>
      <w:kern w:val="2"/>
      <w:sz w:val="40"/>
      <w:lang w:val="en-US" w:eastAsia="zh-TW" w:bidi="ar-SA"/>
    </w:rPr>
  </w:style>
  <w:style w:type="paragraph" w:customStyle="1" w:styleId="LgendeTableau">
    <w:name w:val="Légende Tableau"/>
    <w:basedOn w:val="a0"/>
    <w:next w:val="a0"/>
    <w:rsid w:val="00A54399"/>
    <w:pPr>
      <w:numPr>
        <w:numId w:val="6"/>
      </w:numPr>
      <w:spacing w:before="120" w:after="120"/>
      <w:jc w:val="center"/>
    </w:pPr>
    <w:rPr>
      <w:rFonts w:eastAsia="Times New Roman" w:cs="Times New Roman"/>
      <w:b/>
      <w:i/>
      <w:color w:val="046DB1"/>
      <w:sz w:val="18"/>
      <w:szCs w:val="24"/>
    </w:rPr>
  </w:style>
  <w:style w:type="paragraph" w:customStyle="1" w:styleId="tabletextBefore12pt">
    <w:name w:val="table text + Before:  12 pt"/>
    <w:aliases w:val="After:  3 pt"/>
    <w:basedOn w:val="tabletext"/>
    <w:rsid w:val="00A54399"/>
    <w:pPr>
      <w:keepNext/>
      <w:spacing w:before="240" w:after="60"/>
      <w:outlineLvl w:val="0"/>
    </w:pPr>
    <w:rPr>
      <w:lang w:val="en-GB"/>
    </w:rPr>
  </w:style>
  <w:style w:type="paragraph" w:customStyle="1" w:styleId="StyleCaptionAsian1">
    <w:name w:val="Style Caption + (Asian) 新細明體1"/>
    <w:basedOn w:val="a8"/>
    <w:link w:val="StyleCaptionAsian1Char"/>
    <w:rsid w:val="00A54399"/>
    <w:pPr>
      <w:widowControl w:val="0"/>
      <w:spacing w:before="0" w:after="0"/>
    </w:pPr>
    <w:rPr>
      <w:rFonts w:ascii="Times New Roman" w:hAnsi="Times New Roman" w:cs="Times New Roman"/>
      <w:bCs w:val="0"/>
      <w:kern w:val="2"/>
      <w:lang w:eastAsia="zh-TW"/>
    </w:rPr>
  </w:style>
  <w:style w:type="character" w:customStyle="1" w:styleId="StyleCaptionAsian1Char">
    <w:name w:val="Style Caption + (Asian) 新細明體1 Char"/>
    <w:basedOn w:val="a9"/>
    <w:link w:val="StyleCaptionAsian1"/>
    <w:rsid w:val="00A54399"/>
    <w:rPr>
      <w:rFonts w:ascii="Arial" w:hAnsi="Arial" w:cs="Arial"/>
      <w:bCs/>
      <w:kern w:val="2"/>
      <w:sz w:val="24"/>
      <w:lang w:eastAsia="zh-TW"/>
    </w:rPr>
  </w:style>
  <w:style w:type="paragraph" w:styleId="af3">
    <w:name w:val="List Paragraph"/>
    <w:basedOn w:val="a0"/>
    <w:link w:val="af4"/>
    <w:uiPriority w:val="34"/>
    <w:qFormat/>
    <w:rsid w:val="004C0A91"/>
    <w:pPr>
      <w:ind w:leftChars="200" w:left="480"/>
    </w:pPr>
  </w:style>
  <w:style w:type="character" w:customStyle="1" w:styleId="af4">
    <w:name w:val="清單段落 字元"/>
    <w:basedOn w:val="a1"/>
    <w:link w:val="af3"/>
    <w:uiPriority w:val="34"/>
    <w:rsid w:val="008103CA"/>
    <w:rPr>
      <w:rFonts w:ascii="Arial" w:hAnsi="Arial" w:cs="Arial"/>
      <w:lang w:eastAsia="fr-FR"/>
    </w:rPr>
  </w:style>
  <w:style w:type="character" w:styleId="af5">
    <w:name w:val="Placeholder Text"/>
    <w:basedOn w:val="a1"/>
    <w:uiPriority w:val="99"/>
    <w:semiHidden/>
    <w:rsid w:val="007C5FD3"/>
    <w:rPr>
      <w:color w:val="808080"/>
    </w:rPr>
  </w:style>
  <w:style w:type="paragraph" w:styleId="Web">
    <w:name w:val="Normal (Web)"/>
    <w:basedOn w:val="a0"/>
    <w:uiPriority w:val="99"/>
    <w:unhideWhenUsed/>
    <w:rsid w:val="002022C2"/>
    <w:pPr>
      <w:spacing w:before="100" w:beforeAutospacing="1" w:after="100" w:afterAutospacing="1"/>
    </w:pPr>
    <w:rPr>
      <w:rFonts w:ascii="新細明體" w:hAnsi="新細明體" w:cs="新細明體"/>
      <w:sz w:val="24"/>
      <w:szCs w:val="24"/>
      <w:lang w:eastAsia="zh-TW"/>
    </w:rPr>
  </w:style>
  <w:style w:type="paragraph" w:customStyle="1" w:styleId="Default">
    <w:name w:val="Default"/>
    <w:rsid w:val="0032180E"/>
    <w:pPr>
      <w:widowControl w:val="0"/>
      <w:autoSpaceDE w:val="0"/>
      <w:autoSpaceDN w:val="0"/>
      <w:adjustRightInd w:val="0"/>
    </w:pPr>
    <w:rPr>
      <w:rFonts w:ascii="Myriad Pro" w:eastAsia="Myriad Pro" w:cs="Myriad Pro"/>
      <w:color w:val="000000"/>
      <w:sz w:val="24"/>
      <w:szCs w:val="24"/>
    </w:rPr>
  </w:style>
  <w:style w:type="paragraph" w:customStyle="1" w:styleId="Table">
    <w:name w:val="Table"/>
    <w:basedOn w:val="a0"/>
    <w:link w:val="Table0"/>
    <w:qFormat/>
    <w:rsid w:val="00E25C15"/>
    <w:rPr>
      <w:rFonts w:eastAsia="Arial"/>
      <w:lang w:eastAsia="zh-TW"/>
    </w:rPr>
  </w:style>
  <w:style w:type="character" w:customStyle="1" w:styleId="Table0">
    <w:name w:val="Table 字元"/>
    <w:basedOn w:val="a1"/>
    <w:link w:val="Table"/>
    <w:rsid w:val="00E25C15"/>
    <w:rPr>
      <w:rFonts w:ascii="Arial" w:eastAsia="Arial" w:hAnsi="Arial" w:cs="Arial"/>
    </w:rPr>
  </w:style>
  <w:style w:type="paragraph" w:customStyle="1" w:styleId="style36">
    <w:name w:val="style36"/>
    <w:basedOn w:val="a0"/>
    <w:rsid w:val="00926D4A"/>
    <w:pPr>
      <w:spacing w:before="100" w:beforeAutospacing="1" w:after="100" w:afterAutospacing="1"/>
    </w:pPr>
    <w:rPr>
      <w:rFonts w:ascii="華康中圓體" w:eastAsia="華康中圓體" w:hAnsi="新細明體" w:cs="新細明體"/>
      <w:color w:val="000000"/>
      <w:sz w:val="33"/>
      <w:szCs w:val="33"/>
      <w:lang w:eastAsia="zh-TW"/>
    </w:rPr>
  </w:style>
  <w:style w:type="paragraph" w:styleId="af6">
    <w:name w:val="Title"/>
    <w:basedOn w:val="a0"/>
    <w:next w:val="a0"/>
    <w:link w:val="af7"/>
    <w:qFormat/>
    <w:rsid w:val="004819D4"/>
    <w:pPr>
      <w:spacing w:before="240" w:after="60"/>
      <w:jc w:val="center"/>
      <w:outlineLvl w:val="0"/>
    </w:pPr>
    <w:rPr>
      <w:rFonts w:asciiTheme="majorHAnsi" w:hAnsiTheme="majorHAnsi" w:cstheme="majorBidi"/>
      <w:b/>
      <w:bCs/>
      <w:sz w:val="32"/>
      <w:szCs w:val="32"/>
    </w:rPr>
  </w:style>
  <w:style w:type="character" w:customStyle="1" w:styleId="af7">
    <w:name w:val="標題 字元"/>
    <w:basedOn w:val="a1"/>
    <w:link w:val="af6"/>
    <w:rsid w:val="004819D4"/>
    <w:rPr>
      <w:rFonts w:asciiTheme="majorHAnsi" w:hAnsiTheme="majorHAnsi" w:cstheme="majorBidi"/>
      <w:b/>
      <w:bCs/>
      <w:sz w:val="32"/>
      <w:szCs w:val="32"/>
      <w:lang w:eastAsia="fr-FR"/>
    </w:rPr>
  </w:style>
  <w:style w:type="paragraph" w:styleId="af8">
    <w:name w:val="endnote text"/>
    <w:basedOn w:val="a0"/>
    <w:link w:val="af9"/>
    <w:rsid w:val="0044627B"/>
    <w:pPr>
      <w:snapToGrid w:val="0"/>
    </w:pPr>
  </w:style>
  <w:style w:type="character" w:customStyle="1" w:styleId="af9">
    <w:name w:val="章節附註文字 字元"/>
    <w:basedOn w:val="a1"/>
    <w:link w:val="af8"/>
    <w:rsid w:val="0044627B"/>
    <w:rPr>
      <w:rFonts w:ascii="Arial" w:hAnsi="Arial" w:cs="Arial"/>
      <w:lang w:eastAsia="fr-FR"/>
    </w:rPr>
  </w:style>
  <w:style w:type="character" w:styleId="afa">
    <w:name w:val="endnote reference"/>
    <w:basedOn w:val="a1"/>
    <w:rsid w:val="0044627B"/>
    <w:rPr>
      <w:vertAlign w:val="superscript"/>
    </w:rPr>
  </w:style>
  <w:style w:type="character" w:styleId="afb">
    <w:name w:val="annotation reference"/>
    <w:basedOn w:val="a1"/>
    <w:rsid w:val="00482D17"/>
    <w:rPr>
      <w:sz w:val="16"/>
      <w:szCs w:val="16"/>
    </w:rPr>
  </w:style>
  <w:style w:type="paragraph" w:styleId="afc">
    <w:name w:val="annotation text"/>
    <w:basedOn w:val="a0"/>
    <w:link w:val="afd"/>
    <w:rsid w:val="00482D17"/>
  </w:style>
  <w:style w:type="character" w:customStyle="1" w:styleId="afd">
    <w:name w:val="註解文字 字元"/>
    <w:basedOn w:val="a1"/>
    <w:link w:val="afc"/>
    <w:rsid w:val="00482D17"/>
    <w:rPr>
      <w:rFonts w:ascii="Arial" w:hAnsi="Arial" w:cs="Arial"/>
      <w:lang w:eastAsia="fr-FR"/>
    </w:rPr>
  </w:style>
  <w:style w:type="paragraph" w:styleId="afe">
    <w:name w:val="annotation subject"/>
    <w:basedOn w:val="afc"/>
    <w:next w:val="afc"/>
    <w:link w:val="aff"/>
    <w:rsid w:val="00482D17"/>
    <w:rPr>
      <w:b/>
      <w:bCs/>
    </w:rPr>
  </w:style>
  <w:style w:type="character" w:customStyle="1" w:styleId="aff">
    <w:name w:val="註解主旨 字元"/>
    <w:basedOn w:val="afd"/>
    <w:link w:val="afe"/>
    <w:rsid w:val="00482D17"/>
    <w:rPr>
      <w:rFonts w:ascii="Arial" w:hAnsi="Arial" w:cs="Arial"/>
      <w:b/>
      <w:bCs/>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0F8"/>
    <w:rPr>
      <w:rFonts w:ascii="Arial" w:hAnsi="Arial" w:cs="Arial"/>
      <w:lang w:eastAsia="fr-FR"/>
    </w:rPr>
  </w:style>
  <w:style w:type="paragraph" w:styleId="10">
    <w:name w:val="heading 1"/>
    <w:aliases w:val="Compte Rendu"/>
    <w:basedOn w:val="a0"/>
    <w:next w:val="a0"/>
    <w:link w:val="11"/>
    <w:qFormat/>
    <w:rsid w:val="00203FF3"/>
    <w:pPr>
      <w:keepNext/>
      <w:numPr>
        <w:numId w:val="1"/>
      </w:numPr>
      <w:pBdr>
        <w:bottom w:val="single" w:sz="4" w:space="1" w:color="auto"/>
      </w:pBdr>
      <w:spacing w:before="240" w:after="360"/>
      <w:outlineLvl w:val="0"/>
    </w:pPr>
    <w:rPr>
      <w:b/>
      <w:bCs/>
      <w:kern w:val="32"/>
      <w:sz w:val="30"/>
      <w:szCs w:val="32"/>
    </w:rPr>
  </w:style>
  <w:style w:type="paragraph" w:styleId="2">
    <w:name w:val="heading 2"/>
    <w:basedOn w:val="a0"/>
    <w:next w:val="a0"/>
    <w:link w:val="20"/>
    <w:qFormat/>
    <w:rsid w:val="00203FF3"/>
    <w:pPr>
      <w:keepNext/>
      <w:numPr>
        <w:ilvl w:val="1"/>
        <w:numId w:val="1"/>
      </w:numPr>
      <w:spacing w:before="240" w:after="240"/>
      <w:outlineLvl w:val="1"/>
    </w:pPr>
    <w:rPr>
      <w:b/>
      <w:bCs/>
      <w:iCs/>
      <w:sz w:val="26"/>
      <w:szCs w:val="28"/>
    </w:rPr>
  </w:style>
  <w:style w:type="paragraph" w:styleId="3">
    <w:name w:val="heading 3"/>
    <w:basedOn w:val="a0"/>
    <w:next w:val="a0"/>
    <w:qFormat/>
    <w:rsid w:val="00624D8B"/>
    <w:pPr>
      <w:keepNext/>
      <w:numPr>
        <w:ilvl w:val="2"/>
        <w:numId w:val="1"/>
      </w:numPr>
      <w:spacing w:before="240" w:after="200"/>
      <w:outlineLvl w:val="2"/>
    </w:pPr>
    <w:rPr>
      <w:b/>
      <w:bCs/>
      <w:sz w:val="24"/>
      <w:szCs w:val="24"/>
    </w:rPr>
  </w:style>
  <w:style w:type="paragraph" w:styleId="4">
    <w:name w:val="heading 4"/>
    <w:basedOn w:val="a0"/>
    <w:next w:val="a0"/>
    <w:qFormat/>
    <w:rsid w:val="00203FF3"/>
    <w:pPr>
      <w:keepNext/>
      <w:numPr>
        <w:ilvl w:val="3"/>
        <w:numId w:val="1"/>
      </w:numPr>
      <w:spacing w:before="240" w:after="200"/>
      <w:outlineLvl w:val="3"/>
    </w:pPr>
    <w:rPr>
      <w:b/>
      <w:bCs/>
      <w:sz w:val="22"/>
      <w:szCs w:val="28"/>
    </w:rPr>
  </w:style>
  <w:style w:type="paragraph" w:styleId="5">
    <w:name w:val="heading 5"/>
    <w:basedOn w:val="a0"/>
    <w:next w:val="a0"/>
    <w:qFormat/>
    <w:rsid w:val="00203FF3"/>
    <w:pPr>
      <w:numPr>
        <w:ilvl w:val="4"/>
        <w:numId w:val="1"/>
      </w:numPr>
      <w:spacing w:before="240" w:after="160"/>
      <w:outlineLvl w:val="4"/>
    </w:pPr>
    <w:rPr>
      <w:b/>
      <w:bCs/>
      <w:iCs/>
      <w:szCs w:val="26"/>
    </w:rPr>
  </w:style>
  <w:style w:type="paragraph" w:styleId="6">
    <w:name w:val="heading 6"/>
    <w:basedOn w:val="a0"/>
    <w:next w:val="a0"/>
    <w:qFormat/>
    <w:rsid w:val="00203FF3"/>
    <w:pPr>
      <w:numPr>
        <w:ilvl w:val="5"/>
        <w:numId w:val="1"/>
      </w:numPr>
      <w:spacing w:before="240" w:after="160"/>
      <w:outlineLvl w:val="5"/>
    </w:pPr>
    <w:rPr>
      <w:b/>
      <w:bCs/>
      <w:i/>
      <w:szCs w:val="22"/>
    </w:rPr>
  </w:style>
  <w:style w:type="paragraph" w:styleId="7">
    <w:name w:val="heading 7"/>
    <w:basedOn w:val="a0"/>
    <w:next w:val="a0"/>
    <w:qFormat/>
    <w:rsid w:val="00203FF3"/>
    <w:pPr>
      <w:numPr>
        <w:ilvl w:val="6"/>
        <w:numId w:val="1"/>
      </w:numPr>
      <w:spacing w:before="240" w:after="160"/>
      <w:outlineLvl w:val="6"/>
    </w:pPr>
    <w:rPr>
      <w:szCs w:val="24"/>
    </w:rPr>
  </w:style>
  <w:style w:type="paragraph" w:styleId="8">
    <w:name w:val="heading 8"/>
    <w:basedOn w:val="a0"/>
    <w:next w:val="a0"/>
    <w:qFormat/>
    <w:rsid w:val="00203FF3"/>
    <w:pPr>
      <w:numPr>
        <w:ilvl w:val="7"/>
        <w:numId w:val="1"/>
      </w:numPr>
      <w:spacing w:before="240" w:after="120"/>
      <w:outlineLvl w:val="7"/>
    </w:pPr>
    <w:rPr>
      <w:rFonts w:ascii="Arial Narrow" w:hAnsi="Arial Narrow"/>
      <w:iCs/>
      <w:szCs w:val="24"/>
    </w:rPr>
  </w:style>
  <w:style w:type="paragraph" w:styleId="9">
    <w:name w:val="heading 9"/>
    <w:basedOn w:val="a0"/>
    <w:next w:val="a0"/>
    <w:qFormat/>
    <w:rsid w:val="00203FF3"/>
    <w:pPr>
      <w:numPr>
        <w:ilvl w:val="8"/>
        <w:numId w:val="1"/>
      </w:numPr>
      <w:spacing w:before="240" w:after="120"/>
      <w:outlineLvl w:val="8"/>
    </w:pPr>
    <w:rPr>
      <w:rFonts w:ascii="Arial Narrow" w:hAnsi="Arial Narrow"/>
      <w:i/>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203FF3"/>
    <w:pPr>
      <w:tabs>
        <w:tab w:val="center" w:pos="4536"/>
        <w:tab w:val="right" w:pos="9072"/>
      </w:tabs>
    </w:pPr>
    <w:rPr>
      <w:sz w:val="22"/>
      <w:szCs w:val="16"/>
    </w:rPr>
  </w:style>
  <w:style w:type="paragraph" w:styleId="a5">
    <w:name w:val="footer"/>
    <w:basedOn w:val="a0"/>
    <w:link w:val="a6"/>
    <w:rsid w:val="00203FF3"/>
    <w:pPr>
      <w:tabs>
        <w:tab w:val="center" w:pos="4536"/>
        <w:tab w:val="right" w:pos="9072"/>
      </w:tabs>
    </w:pPr>
  </w:style>
  <w:style w:type="paragraph" w:styleId="12">
    <w:name w:val="toc 1"/>
    <w:basedOn w:val="a0"/>
    <w:next w:val="a0"/>
    <w:uiPriority w:val="39"/>
    <w:rsid w:val="00203FF3"/>
    <w:pPr>
      <w:spacing w:before="120" w:after="120"/>
    </w:pPr>
    <w:rPr>
      <w:b/>
      <w:sz w:val="24"/>
    </w:rPr>
  </w:style>
  <w:style w:type="paragraph" w:styleId="21">
    <w:name w:val="toc 2"/>
    <w:basedOn w:val="a0"/>
    <w:next w:val="a0"/>
    <w:autoRedefine/>
    <w:uiPriority w:val="39"/>
    <w:rsid w:val="00C418D5"/>
    <w:pPr>
      <w:tabs>
        <w:tab w:val="left" w:pos="720"/>
        <w:tab w:val="right" w:leader="dot" w:pos="9060"/>
      </w:tabs>
      <w:spacing w:before="40"/>
      <w:ind w:left="198"/>
    </w:pPr>
  </w:style>
  <w:style w:type="character" w:styleId="a7">
    <w:name w:val="Hyperlink"/>
    <w:basedOn w:val="a1"/>
    <w:uiPriority w:val="99"/>
    <w:rsid w:val="00203FF3"/>
    <w:rPr>
      <w:color w:val="0000FF"/>
      <w:u w:val="single"/>
    </w:rPr>
  </w:style>
  <w:style w:type="paragraph" w:styleId="a8">
    <w:name w:val="caption"/>
    <w:basedOn w:val="a0"/>
    <w:next w:val="a0"/>
    <w:link w:val="a9"/>
    <w:autoRedefine/>
    <w:qFormat/>
    <w:rsid w:val="00A369B6"/>
    <w:pPr>
      <w:keepNext/>
      <w:spacing w:before="120" w:after="120"/>
      <w:jc w:val="center"/>
    </w:pPr>
    <w:rPr>
      <w:bCs/>
      <w:sz w:val="24"/>
    </w:rPr>
  </w:style>
  <w:style w:type="paragraph" w:styleId="aa">
    <w:name w:val="table of figures"/>
    <w:basedOn w:val="a0"/>
    <w:next w:val="a0"/>
    <w:semiHidden/>
    <w:rsid w:val="00203FF3"/>
  </w:style>
  <w:style w:type="paragraph" w:customStyle="1" w:styleId="CopyrightHeader">
    <w:name w:val="CopyrightHeader"/>
    <w:basedOn w:val="a0"/>
    <w:rsid w:val="00203FF3"/>
  </w:style>
  <w:style w:type="table" w:styleId="ab">
    <w:name w:val="Table Theme"/>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2"/>
    <w:rsid w:val="00203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title">
    <w:name w:val="Tab_title"/>
    <w:basedOn w:val="a0"/>
    <w:rsid w:val="00203FF3"/>
    <w:pPr>
      <w:keepNext/>
      <w:spacing w:before="20" w:after="20"/>
      <w:jc w:val="center"/>
    </w:pPr>
    <w:rPr>
      <w:rFonts w:ascii="Zurich BlkEx BT" w:hAnsi="Zurich BlkEx BT" w:cs="Times New Roman"/>
      <w:sz w:val="16"/>
    </w:rPr>
  </w:style>
  <w:style w:type="paragraph" w:customStyle="1" w:styleId="Tabtitle2">
    <w:name w:val="Tab_title2"/>
    <w:basedOn w:val="a0"/>
    <w:rsid w:val="00203FF3"/>
    <w:pPr>
      <w:keepNext/>
      <w:jc w:val="center"/>
    </w:pPr>
    <w:rPr>
      <w:rFonts w:ascii="Zurich Ex BT" w:hAnsi="Zurich Ex BT" w:cs="Times New Roman"/>
      <w:sz w:val="16"/>
    </w:rPr>
  </w:style>
  <w:style w:type="paragraph" w:customStyle="1" w:styleId="Tabdescription">
    <w:name w:val="Tab_description"/>
    <w:basedOn w:val="a0"/>
    <w:rsid w:val="00203FF3"/>
    <w:pPr>
      <w:keepNext/>
    </w:pPr>
    <w:rPr>
      <w:rFonts w:ascii="Zurich Ex BT" w:hAnsi="Zurich Ex BT" w:cs="Times New Roman"/>
      <w:sz w:val="16"/>
    </w:rPr>
  </w:style>
  <w:style w:type="paragraph" w:customStyle="1" w:styleId="code">
    <w:name w:val="code"/>
    <w:basedOn w:val="a0"/>
    <w:rsid w:val="00492346"/>
    <w:rPr>
      <w:rFonts w:ascii="Courier New" w:hAnsi="Courier New"/>
      <w:sz w:val="18"/>
    </w:rPr>
  </w:style>
  <w:style w:type="paragraph" w:styleId="30">
    <w:name w:val="toc 3"/>
    <w:basedOn w:val="a0"/>
    <w:next w:val="a0"/>
    <w:autoRedefine/>
    <w:uiPriority w:val="39"/>
    <w:rsid w:val="00492346"/>
    <w:pPr>
      <w:ind w:left="400"/>
    </w:pPr>
  </w:style>
  <w:style w:type="paragraph" w:styleId="40">
    <w:name w:val="toc 4"/>
    <w:basedOn w:val="a0"/>
    <w:next w:val="a0"/>
    <w:autoRedefine/>
    <w:semiHidden/>
    <w:rsid w:val="00492346"/>
    <w:pPr>
      <w:ind w:left="600"/>
    </w:pPr>
  </w:style>
  <w:style w:type="character" w:styleId="ad">
    <w:name w:val="FollowedHyperlink"/>
    <w:basedOn w:val="a1"/>
    <w:rsid w:val="00492346"/>
    <w:rPr>
      <w:color w:val="800080"/>
      <w:u w:val="single"/>
    </w:rPr>
  </w:style>
  <w:style w:type="character" w:styleId="ae">
    <w:name w:val="page number"/>
    <w:basedOn w:val="a1"/>
    <w:rsid w:val="00492346"/>
  </w:style>
  <w:style w:type="paragraph" w:styleId="50">
    <w:name w:val="toc 5"/>
    <w:basedOn w:val="a0"/>
    <w:next w:val="a0"/>
    <w:semiHidden/>
    <w:rsid w:val="00492346"/>
    <w:pPr>
      <w:tabs>
        <w:tab w:val="left" w:pos="1843"/>
        <w:tab w:val="right" w:leader="dot" w:pos="8930"/>
      </w:tabs>
      <w:spacing w:after="120"/>
      <w:ind w:left="720"/>
      <w:jc w:val="both"/>
    </w:pPr>
    <w:rPr>
      <w:rFonts w:ascii="Zurich Ex BT" w:hAnsi="Zurich Ex BT" w:cs="Times New Roman"/>
      <w:noProof/>
    </w:rPr>
  </w:style>
  <w:style w:type="paragraph" w:styleId="60">
    <w:name w:val="toc 6"/>
    <w:basedOn w:val="a0"/>
    <w:next w:val="a0"/>
    <w:semiHidden/>
    <w:rsid w:val="00492346"/>
    <w:pPr>
      <w:tabs>
        <w:tab w:val="right" w:leader="dot" w:pos="8930"/>
      </w:tabs>
      <w:spacing w:after="120"/>
      <w:ind w:left="2127"/>
      <w:jc w:val="both"/>
    </w:pPr>
    <w:rPr>
      <w:rFonts w:ascii="Zurich Ex BT" w:hAnsi="Zurich Ex BT" w:cs="Times New Roman"/>
      <w:noProof/>
    </w:rPr>
  </w:style>
  <w:style w:type="paragraph" w:styleId="70">
    <w:name w:val="toc 7"/>
    <w:basedOn w:val="a0"/>
    <w:next w:val="a0"/>
    <w:semiHidden/>
    <w:rsid w:val="00492346"/>
    <w:pPr>
      <w:tabs>
        <w:tab w:val="right" w:leader="dot" w:pos="8930"/>
      </w:tabs>
      <w:spacing w:after="120"/>
      <w:ind w:left="2268"/>
      <w:jc w:val="both"/>
    </w:pPr>
    <w:rPr>
      <w:rFonts w:ascii="Zurich Ex BT" w:hAnsi="Zurich Ex BT" w:cs="Times New Roman"/>
      <w:noProof/>
    </w:rPr>
  </w:style>
  <w:style w:type="paragraph" w:styleId="80">
    <w:name w:val="toc 8"/>
    <w:basedOn w:val="a0"/>
    <w:next w:val="a0"/>
    <w:semiHidden/>
    <w:rsid w:val="00492346"/>
    <w:pPr>
      <w:tabs>
        <w:tab w:val="right" w:leader="dot" w:pos="8930"/>
      </w:tabs>
      <w:spacing w:after="120"/>
      <w:ind w:left="2410"/>
      <w:jc w:val="both"/>
    </w:pPr>
    <w:rPr>
      <w:rFonts w:ascii="Zurich Ex BT" w:hAnsi="Zurich Ex BT" w:cs="Times New Roman"/>
      <w:noProof/>
    </w:rPr>
  </w:style>
  <w:style w:type="paragraph" w:styleId="90">
    <w:name w:val="toc 9"/>
    <w:basedOn w:val="a0"/>
    <w:next w:val="a0"/>
    <w:semiHidden/>
    <w:rsid w:val="00492346"/>
    <w:pPr>
      <w:tabs>
        <w:tab w:val="right" w:leader="dot" w:pos="8930"/>
      </w:tabs>
      <w:spacing w:after="120"/>
      <w:ind w:left="2552"/>
      <w:jc w:val="both"/>
    </w:pPr>
    <w:rPr>
      <w:rFonts w:ascii="Zurich Ex BT" w:hAnsi="Zurich Ex BT" w:cs="Times New Roman"/>
      <w:noProof/>
    </w:rPr>
  </w:style>
  <w:style w:type="paragraph" w:customStyle="1" w:styleId="TitreRubrique">
    <w:name w:val="Titre Rubrique"/>
    <w:basedOn w:val="10"/>
    <w:next w:val="a0"/>
    <w:rsid w:val="00492346"/>
    <w:pPr>
      <w:numPr>
        <w:numId w:val="0"/>
      </w:numPr>
      <w:pBdr>
        <w:bottom w:val="none" w:sz="0" w:space="0" w:color="auto"/>
      </w:pBdr>
      <w:spacing w:before="480"/>
      <w:jc w:val="center"/>
      <w:outlineLvl w:val="9"/>
    </w:pPr>
    <w:rPr>
      <w:rFonts w:ascii="Zurich UBlkEx BT" w:hAnsi="Zurich UBlkEx BT" w:cs="Times New Roman"/>
      <w:b w:val="0"/>
      <w:bCs w:val="0"/>
      <w:kern w:val="0"/>
      <w:sz w:val="40"/>
      <w:szCs w:val="20"/>
    </w:rPr>
  </w:style>
  <w:style w:type="paragraph" w:customStyle="1" w:styleId="Titredossier">
    <w:name w:val="Titre dossier"/>
    <w:rsid w:val="00492346"/>
    <w:pPr>
      <w:spacing w:before="480" w:after="480"/>
      <w:ind w:left="3402"/>
    </w:pPr>
    <w:rPr>
      <w:rFonts w:ascii="Zurich UBlkEx BT" w:hAnsi="Zurich UBlkEx BT"/>
      <w:sz w:val="40"/>
      <w:lang w:val="en-GB" w:eastAsia="fr-FR"/>
    </w:rPr>
  </w:style>
  <w:style w:type="paragraph" w:styleId="af">
    <w:name w:val="Normal Indent"/>
    <w:basedOn w:val="a0"/>
    <w:next w:val="a0"/>
    <w:rsid w:val="00492346"/>
    <w:pPr>
      <w:jc w:val="both"/>
    </w:pPr>
    <w:rPr>
      <w:rFonts w:cs="Times New Roman"/>
      <w:sz w:val="22"/>
    </w:rPr>
  </w:style>
  <w:style w:type="paragraph" w:styleId="af0">
    <w:name w:val="Body Text"/>
    <w:basedOn w:val="a0"/>
    <w:rsid w:val="00492346"/>
    <w:rPr>
      <w:rFonts w:cs="Times New Roman"/>
      <w:sz w:val="10"/>
      <w:lang w:val="fr-FR"/>
    </w:rPr>
  </w:style>
  <w:style w:type="paragraph" w:customStyle="1" w:styleId="Style4">
    <w:name w:val="Style4"/>
    <w:rsid w:val="00492346"/>
    <w:pPr>
      <w:jc w:val="center"/>
    </w:pPr>
    <w:rPr>
      <w:rFonts w:ascii="Zurich UBlkEx BT" w:hAnsi="Zurich UBlkEx BT"/>
      <w:noProof/>
      <w:sz w:val="16"/>
      <w:lang w:val="fr-FR" w:eastAsia="fr-FR"/>
    </w:rPr>
  </w:style>
  <w:style w:type="paragraph" w:customStyle="1" w:styleId="Style5">
    <w:name w:val="Style5"/>
    <w:rsid w:val="00492346"/>
    <w:rPr>
      <w:rFonts w:ascii="Zurich Ex BT" w:hAnsi="Zurich Ex BT"/>
      <w:noProof/>
      <w:sz w:val="16"/>
      <w:lang w:val="fr-FR" w:eastAsia="fr-FR"/>
    </w:rPr>
  </w:style>
  <w:style w:type="paragraph" w:customStyle="1" w:styleId="cell-normal">
    <w:name w:val="cell-normal"/>
    <w:basedOn w:val="a0"/>
    <w:rsid w:val="00492346"/>
    <w:rPr>
      <w:rFonts w:cs="Times New Roman"/>
    </w:rPr>
  </w:style>
  <w:style w:type="paragraph" w:styleId="22">
    <w:name w:val="Body Text 2"/>
    <w:basedOn w:val="a0"/>
    <w:rsid w:val="00492346"/>
    <w:pPr>
      <w:spacing w:after="120"/>
      <w:jc w:val="both"/>
    </w:pPr>
    <w:rPr>
      <w:rFonts w:ascii="Zurich Ex BT" w:hAnsi="Zurich Ex BT" w:cs="Times New Roman"/>
      <w:sz w:val="16"/>
    </w:rPr>
  </w:style>
  <w:style w:type="paragraph" w:customStyle="1" w:styleId="Style3">
    <w:name w:val="Style3"/>
    <w:rsid w:val="00492346"/>
    <w:pPr>
      <w:jc w:val="both"/>
    </w:pPr>
    <w:rPr>
      <w:rFonts w:ascii="Zurich Ex BT" w:hAnsi="Zurich Ex BT"/>
      <w:noProof/>
      <w:sz w:val="16"/>
      <w:lang w:val="fr-FR" w:eastAsia="fr-FR"/>
    </w:rPr>
  </w:style>
  <w:style w:type="paragraph" w:styleId="af1">
    <w:name w:val="Body Text Indent"/>
    <w:basedOn w:val="a0"/>
    <w:rsid w:val="00492346"/>
    <w:pPr>
      <w:pageBreakBefore/>
      <w:spacing w:after="120"/>
      <w:ind w:left="573"/>
      <w:jc w:val="both"/>
    </w:pPr>
    <w:rPr>
      <w:rFonts w:ascii="Zurich Ex BT" w:hAnsi="Zurich Ex BT" w:cs="Times New Roman"/>
    </w:rPr>
  </w:style>
  <w:style w:type="paragraph" w:styleId="23">
    <w:name w:val="Body Text Indent 2"/>
    <w:basedOn w:val="a0"/>
    <w:rsid w:val="00492346"/>
    <w:pPr>
      <w:spacing w:after="120"/>
      <w:ind w:left="570"/>
      <w:jc w:val="both"/>
    </w:pPr>
    <w:rPr>
      <w:rFonts w:ascii="Zurich Ex BT" w:hAnsi="Zurich Ex BT" w:cs="Times New Roman"/>
    </w:rPr>
  </w:style>
  <w:style w:type="paragraph" w:styleId="31">
    <w:name w:val="Body Text Indent 3"/>
    <w:basedOn w:val="a0"/>
    <w:rsid w:val="00492346"/>
    <w:pPr>
      <w:spacing w:after="120"/>
      <w:ind w:left="930"/>
      <w:jc w:val="both"/>
    </w:pPr>
    <w:rPr>
      <w:rFonts w:ascii="Zurich Ex BT" w:hAnsi="Zurich Ex BT" w:cs="Times New Roman"/>
      <w:b/>
      <w:bCs/>
    </w:rPr>
  </w:style>
  <w:style w:type="paragraph" w:styleId="af2">
    <w:name w:val="Balloon Text"/>
    <w:basedOn w:val="a0"/>
    <w:semiHidden/>
    <w:rsid w:val="009C2370"/>
    <w:rPr>
      <w:rFonts w:ascii="Tahoma" w:hAnsi="Tahoma" w:cs="Tahoma"/>
      <w:sz w:val="16"/>
      <w:szCs w:val="16"/>
    </w:rPr>
  </w:style>
  <w:style w:type="paragraph" w:customStyle="1" w:styleId="tabletext">
    <w:name w:val="table text"/>
    <w:basedOn w:val="a0"/>
    <w:link w:val="tabletextChar"/>
    <w:rsid w:val="00797AE8"/>
    <w:pPr>
      <w:widowControl w:val="0"/>
      <w:jc w:val="center"/>
    </w:pPr>
    <w:rPr>
      <w:rFonts w:ascii="Times New Roman" w:eastAsia="Times New Roman" w:hAnsi="Times New Roman" w:cs="Times New Roman"/>
      <w:kern w:val="2"/>
      <w:lang w:eastAsia="zh-TW"/>
    </w:rPr>
  </w:style>
  <w:style w:type="character" w:customStyle="1" w:styleId="tabletextChar">
    <w:name w:val="table text Char"/>
    <w:basedOn w:val="a1"/>
    <w:link w:val="tabletext"/>
    <w:rsid w:val="00797AE8"/>
    <w:rPr>
      <w:kern w:val="2"/>
      <w:lang w:val="en-GB" w:eastAsia="zh-TW" w:bidi="ar-SA"/>
    </w:rPr>
  </w:style>
  <w:style w:type="paragraph" w:customStyle="1" w:styleId="numberedlist">
    <w:name w:val="numbered list"/>
    <w:basedOn w:val="a0"/>
    <w:rsid w:val="00AF1656"/>
    <w:pPr>
      <w:numPr>
        <w:numId w:val="2"/>
      </w:numPr>
      <w:spacing w:before="105" w:after="75"/>
    </w:pPr>
  </w:style>
  <w:style w:type="character" w:customStyle="1" w:styleId="11">
    <w:name w:val="標題 1 字元"/>
    <w:aliases w:val="Compte Rendu 字元"/>
    <w:basedOn w:val="a1"/>
    <w:link w:val="10"/>
    <w:rsid w:val="00AB060E"/>
    <w:rPr>
      <w:rFonts w:ascii="Arial" w:hAnsi="Arial" w:cs="Arial"/>
      <w:b/>
      <w:bCs/>
      <w:kern w:val="32"/>
      <w:sz w:val="30"/>
      <w:szCs w:val="32"/>
      <w:lang w:eastAsia="fr-FR"/>
    </w:rPr>
  </w:style>
  <w:style w:type="paragraph" w:customStyle="1" w:styleId="1">
    <w:name w:val="清單1"/>
    <w:basedOn w:val="a0"/>
    <w:rsid w:val="008D3562"/>
    <w:pPr>
      <w:numPr>
        <w:numId w:val="3"/>
      </w:numPr>
    </w:pPr>
  </w:style>
  <w:style w:type="paragraph" w:customStyle="1" w:styleId="tabletext-small">
    <w:name w:val="table text - small"/>
    <w:basedOn w:val="tabletext"/>
    <w:link w:val="tabletext-smallChar"/>
    <w:rsid w:val="002C2BF3"/>
    <w:rPr>
      <w:sz w:val="16"/>
    </w:rPr>
  </w:style>
  <w:style w:type="character" w:customStyle="1" w:styleId="tabletext-smallChar">
    <w:name w:val="table text - small Char"/>
    <w:basedOn w:val="tabletextChar"/>
    <w:link w:val="tabletext-small"/>
    <w:rsid w:val="002C2BF3"/>
    <w:rPr>
      <w:kern w:val="2"/>
      <w:sz w:val="16"/>
      <w:lang w:val="en-GB" w:eastAsia="zh-TW" w:bidi="ar-SA"/>
    </w:rPr>
  </w:style>
  <w:style w:type="paragraph" w:customStyle="1" w:styleId="tabletext-reg">
    <w:name w:val="table text - reg"/>
    <w:basedOn w:val="tabletext-small"/>
    <w:link w:val="tabletext-regChar"/>
    <w:rsid w:val="002C2BF3"/>
    <w:pPr>
      <w:jc w:val="both"/>
    </w:pPr>
  </w:style>
  <w:style w:type="character" w:customStyle="1" w:styleId="tabletext-regChar">
    <w:name w:val="table text - reg Char"/>
    <w:basedOn w:val="tabletext-smallChar"/>
    <w:link w:val="tabletext-reg"/>
    <w:rsid w:val="002C2BF3"/>
    <w:rPr>
      <w:kern w:val="2"/>
      <w:sz w:val="16"/>
      <w:lang w:val="en-GB" w:eastAsia="zh-TW" w:bidi="ar-SA"/>
    </w:rPr>
  </w:style>
  <w:style w:type="character" w:customStyle="1" w:styleId="CompteRenduCharChar">
    <w:name w:val="Compte Rendu Char Char"/>
    <w:basedOn w:val="a1"/>
    <w:rsid w:val="00A54399"/>
    <w:rPr>
      <w:rFonts w:eastAsia="Arial"/>
      <w:b/>
      <w:bCs/>
      <w:kern w:val="52"/>
      <w:sz w:val="32"/>
      <w:szCs w:val="40"/>
      <w:lang w:val="en-US" w:eastAsia="zh-TW" w:bidi="ar-SA"/>
    </w:rPr>
  </w:style>
  <w:style w:type="character" w:customStyle="1" w:styleId="20">
    <w:name w:val="標題 2 字元"/>
    <w:basedOn w:val="a1"/>
    <w:link w:val="2"/>
    <w:rsid w:val="00A54399"/>
    <w:rPr>
      <w:rFonts w:ascii="Arial" w:hAnsi="Arial" w:cs="Arial"/>
      <w:b/>
      <w:bCs/>
      <w:iCs/>
      <w:sz w:val="26"/>
      <w:szCs w:val="28"/>
      <w:lang w:eastAsia="fr-FR"/>
    </w:rPr>
  </w:style>
  <w:style w:type="character" w:customStyle="1" w:styleId="a6">
    <w:name w:val="頁尾 字元"/>
    <w:basedOn w:val="a1"/>
    <w:link w:val="a5"/>
    <w:rsid w:val="00A54399"/>
    <w:rPr>
      <w:rFonts w:ascii="Arial" w:eastAsia="新細明體" w:hAnsi="Arial" w:cs="Arial"/>
      <w:lang w:val="en-US" w:eastAsia="fr-FR" w:bidi="ar-SA"/>
    </w:rPr>
  </w:style>
  <w:style w:type="paragraph" w:customStyle="1" w:styleId="Heading1">
    <w:name w:val="Heading1"/>
    <w:basedOn w:val="10"/>
    <w:autoRedefine/>
    <w:rsid w:val="00A54399"/>
    <w:pPr>
      <w:widowControl w:val="0"/>
      <w:pBdr>
        <w:bottom w:val="none" w:sz="0" w:space="0" w:color="auto"/>
      </w:pBdr>
      <w:tabs>
        <w:tab w:val="clear" w:pos="432"/>
        <w:tab w:val="num" w:pos="55"/>
      </w:tabs>
      <w:spacing w:after="60"/>
      <w:ind w:left="55" w:hanging="480"/>
    </w:pPr>
    <w:rPr>
      <w:rFonts w:ascii="Times New Roman" w:eastAsia="Times New Roman" w:hAnsi="Times New Roman" w:cs="Times New Roman"/>
      <w:b w:val="0"/>
      <w:kern w:val="52"/>
      <w:sz w:val="36"/>
      <w:szCs w:val="36"/>
      <w:lang w:eastAsia="zh-TW"/>
    </w:rPr>
  </w:style>
  <w:style w:type="paragraph" w:customStyle="1" w:styleId="Figure">
    <w:name w:val="Figure"/>
    <w:basedOn w:val="a0"/>
    <w:link w:val="FigureChar"/>
    <w:autoRedefine/>
    <w:rsid w:val="00A54399"/>
    <w:pPr>
      <w:widowControl w:val="0"/>
      <w:jc w:val="center"/>
    </w:pPr>
    <w:rPr>
      <w:rFonts w:ascii="Times New Roman" w:hAnsi="Times New Roman" w:cs="Times New Roman"/>
      <w:kern w:val="2"/>
      <w:sz w:val="24"/>
      <w:szCs w:val="24"/>
      <w:lang w:eastAsia="zh-TW"/>
    </w:rPr>
  </w:style>
  <w:style w:type="character" w:customStyle="1" w:styleId="FigureChar">
    <w:name w:val="Figure Char"/>
    <w:basedOn w:val="a1"/>
    <w:link w:val="Figure"/>
    <w:rsid w:val="00A54399"/>
    <w:rPr>
      <w:rFonts w:eastAsia="新細明體"/>
      <w:kern w:val="2"/>
      <w:sz w:val="24"/>
      <w:szCs w:val="24"/>
      <w:lang w:val="en-US" w:eastAsia="zh-TW" w:bidi="ar-SA"/>
    </w:rPr>
  </w:style>
  <w:style w:type="character" w:customStyle="1" w:styleId="a9">
    <w:name w:val="標號 字元"/>
    <w:basedOn w:val="a1"/>
    <w:link w:val="a8"/>
    <w:rsid w:val="00A369B6"/>
    <w:rPr>
      <w:rFonts w:ascii="Arial" w:hAnsi="Arial" w:cs="Arial"/>
      <w:bCs/>
      <w:sz w:val="24"/>
      <w:lang w:eastAsia="fr-FR"/>
    </w:rPr>
  </w:style>
  <w:style w:type="paragraph" w:customStyle="1" w:styleId="Enumration1">
    <w:name w:val="Enumération1"/>
    <w:basedOn w:val="a0"/>
    <w:rsid w:val="00A54399"/>
    <w:pPr>
      <w:numPr>
        <w:numId w:val="4"/>
      </w:numPr>
      <w:tabs>
        <w:tab w:val="clear" w:pos="1494"/>
        <w:tab w:val="left" w:pos="284"/>
      </w:tabs>
      <w:spacing w:after="120"/>
      <w:ind w:left="284" w:hanging="1"/>
    </w:pPr>
    <w:rPr>
      <w:rFonts w:ascii="Zurich Ex BT" w:eastAsia="SimSun" w:hAnsi="Zurich Ex BT" w:cs="Times New Roman"/>
      <w:lang w:val="en-CA"/>
    </w:rPr>
  </w:style>
  <w:style w:type="paragraph" w:styleId="a">
    <w:name w:val="List"/>
    <w:basedOn w:val="a0"/>
    <w:rsid w:val="00A54399"/>
    <w:pPr>
      <w:widowControl w:val="0"/>
      <w:numPr>
        <w:ilvl w:val="1"/>
        <w:numId w:val="5"/>
      </w:numPr>
    </w:pPr>
    <w:rPr>
      <w:rFonts w:ascii="Times New Roman" w:hAnsi="Times New Roman" w:cs="Times New Roman"/>
      <w:kern w:val="2"/>
      <w:szCs w:val="24"/>
      <w:lang w:eastAsia="zh-TW"/>
    </w:rPr>
  </w:style>
  <w:style w:type="paragraph" w:customStyle="1" w:styleId="SpecTitle">
    <w:name w:val="Spec Title"/>
    <w:basedOn w:val="a0"/>
    <w:link w:val="SpecTitleChar"/>
    <w:rsid w:val="00A54399"/>
    <w:pPr>
      <w:widowControl w:val="0"/>
      <w:jc w:val="center"/>
    </w:pPr>
    <w:rPr>
      <w:rFonts w:ascii="Times New Roman" w:hAnsi="Times New Roman" w:cs="Times New Roman"/>
      <w:kern w:val="2"/>
      <w:sz w:val="52"/>
      <w:szCs w:val="52"/>
      <w:lang w:eastAsia="zh-TW"/>
    </w:rPr>
  </w:style>
  <w:style w:type="character" w:customStyle="1" w:styleId="SpecTitleChar">
    <w:name w:val="Spec Title Char"/>
    <w:basedOn w:val="a1"/>
    <w:link w:val="SpecTitle"/>
    <w:rsid w:val="00A54399"/>
    <w:rPr>
      <w:rFonts w:eastAsia="新細明體"/>
      <w:kern w:val="2"/>
      <w:sz w:val="52"/>
      <w:szCs w:val="52"/>
      <w:lang w:val="en-US" w:eastAsia="zh-TW" w:bidi="ar-SA"/>
    </w:rPr>
  </w:style>
  <w:style w:type="paragraph" w:customStyle="1" w:styleId="SpecTItle0">
    <w:name w:val="Spec TItle"/>
    <w:basedOn w:val="a0"/>
    <w:link w:val="SpecTItleCharChar"/>
    <w:rsid w:val="00A54399"/>
    <w:pPr>
      <w:widowControl w:val="0"/>
      <w:jc w:val="center"/>
    </w:pPr>
    <w:rPr>
      <w:rFonts w:ascii="Times New Roman" w:hAnsi="Times New Roman" w:cs="新細明體"/>
      <w:bCs/>
      <w:kern w:val="2"/>
      <w:sz w:val="40"/>
      <w:lang w:eastAsia="zh-TW"/>
    </w:rPr>
  </w:style>
  <w:style w:type="character" w:customStyle="1" w:styleId="SpecTItleCharChar">
    <w:name w:val="Spec TItle Char Char"/>
    <w:basedOn w:val="a1"/>
    <w:link w:val="SpecTItle0"/>
    <w:rsid w:val="00A54399"/>
    <w:rPr>
      <w:rFonts w:eastAsia="新細明體" w:cs="新細明體"/>
      <w:bCs/>
      <w:kern w:val="2"/>
      <w:sz w:val="40"/>
      <w:lang w:val="en-US" w:eastAsia="zh-TW" w:bidi="ar-SA"/>
    </w:rPr>
  </w:style>
  <w:style w:type="paragraph" w:customStyle="1" w:styleId="LgendeTableau">
    <w:name w:val="Légende Tableau"/>
    <w:basedOn w:val="a0"/>
    <w:next w:val="a0"/>
    <w:rsid w:val="00A54399"/>
    <w:pPr>
      <w:numPr>
        <w:numId w:val="6"/>
      </w:numPr>
      <w:spacing w:before="120" w:after="120"/>
      <w:jc w:val="center"/>
    </w:pPr>
    <w:rPr>
      <w:rFonts w:eastAsia="Times New Roman" w:cs="Times New Roman"/>
      <w:b/>
      <w:i/>
      <w:color w:val="046DB1"/>
      <w:sz w:val="18"/>
      <w:szCs w:val="24"/>
    </w:rPr>
  </w:style>
  <w:style w:type="paragraph" w:customStyle="1" w:styleId="tabletextBefore12pt">
    <w:name w:val="table text + Before:  12 pt"/>
    <w:aliases w:val="After:  3 pt"/>
    <w:basedOn w:val="tabletext"/>
    <w:rsid w:val="00A54399"/>
    <w:pPr>
      <w:keepNext/>
      <w:spacing w:before="240" w:after="60"/>
      <w:outlineLvl w:val="0"/>
    </w:pPr>
    <w:rPr>
      <w:lang w:val="en-GB"/>
    </w:rPr>
  </w:style>
  <w:style w:type="paragraph" w:customStyle="1" w:styleId="StyleCaptionAsian1">
    <w:name w:val="Style Caption + (Asian) 新細明體1"/>
    <w:basedOn w:val="a8"/>
    <w:link w:val="StyleCaptionAsian1Char"/>
    <w:rsid w:val="00A54399"/>
    <w:pPr>
      <w:widowControl w:val="0"/>
      <w:spacing w:before="0" w:after="0"/>
    </w:pPr>
    <w:rPr>
      <w:rFonts w:ascii="Times New Roman" w:hAnsi="Times New Roman" w:cs="Times New Roman"/>
      <w:bCs w:val="0"/>
      <w:kern w:val="2"/>
      <w:lang w:eastAsia="zh-TW"/>
    </w:rPr>
  </w:style>
  <w:style w:type="character" w:customStyle="1" w:styleId="StyleCaptionAsian1Char">
    <w:name w:val="Style Caption + (Asian) 新細明體1 Char"/>
    <w:basedOn w:val="a9"/>
    <w:link w:val="StyleCaptionAsian1"/>
    <w:rsid w:val="00A54399"/>
    <w:rPr>
      <w:rFonts w:ascii="Arial" w:hAnsi="Arial" w:cs="Arial"/>
      <w:bCs/>
      <w:kern w:val="2"/>
      <w:sz w:val="24"/>
      <w:lang w:eastAsia="zh-TW"/>
    </w:rPr>
  </w:style>
  <w:style w:type="paragraph" w:styleId="af3">
    <w:name w:val="List Paragraph"/>
    <w:basedOn w:val="a0"/>
    <w:link w:val="af4"/>
    <w:uiPriority w:val="34"/>
    <w:qFormat/>
    <w:rsid w:val="004C0A91"/>
    <w:pPr>
      <w:ind w:leftChars="200" w:left="480"/>
    </w:pPr>
  </w:style>
  <w:style w:type="character" w:customStyle="1" w:styleId="af4">
    <w:name w:val="清單段落 字元"/>
    <w:basedOn w:val="a1"/>
    <w:link w:val="af3"/>
    <w:uiPriority w:val="34"/>
    <w:rsid w:val="008103CA"/>
    <w:rPr>
      <w:rFonts w:ascii="Arial" w:hAnsi="Arial" w:cs="Arial"/>
      <w:lang w:eastAsia="fr-FR"/>
    </w:rPr>
  </w:style>
  <w:style w:type="character" w:styleId="af5">
    <w:name w:val="Placeholder Text"/>
    <w:basedOn w:val="a1"/>
    <w:uiPriority w:val="99"/>
    <w:semiHidden/>
    <w:rsid w:val="007C5FD3"/>
    <w:rPr>
      <w:color w:val="808080"/>
    </w:rPr>
  </w:style>
  <w:style w:type="paragraph" w:styleId="Web">
    <w:name w:val="Normal (Web)"/>
    <w:basedOn w:val="a0"/>
    <w:uiPriority w:val="99"/>
    <w:unhideWhenUsed/>
    <w:rsid w:val="002022C2"/>
    <w:pPr>
      <w:spacing w:before="100" w:beforeAutospacing="1" w:after="100" w:afterAutospacing="1"/>
    </w:pPr>
    <w:rPr>
      <w:rFonts w:ascii="新細明體" w:hAnsi="新細明體" w:cs="新細明體"/>
      <w:sz w:val="24"/>
      <w:szCs w:val="24"/>
      <w:lang w:eastAsia="zh-TW"/>
    </w:rPr>
  </w:style>
  <w:style w:type="paragraph" w:customStyle="1" w:styleId="Default">
    <w:name w:val="Default"/>
    <w:rsid w:val="0032180E"/>
    <w:pPr>
      <w:widowControl w:val="0"/>
      <w:autoSpaceDE w:val="0"/>
      <w:autoSpaceDN w:val="0"/>
      <w:adjustRightInd w:val="0"/>
    </w:pPr>
    <w:rPr>
      <w:rFonts w:ascii="Myriad Pro" w:eastAsia="Myriad Pro" w:cs="Myriad Pro"/>
      <w:color w:val="000000"/>
      <w:sz w:val="24"/>
      <w:szCs w:val="24"/>
    </w:rPr>
  </w:style>
  <w:style w:type="paragraph" w:customStyle="1" w:styleId="Table">
    <w:name w:val="Table"/>
    <w:basedOn w:val="a0"/>
    <w:link w:val="Table0"/>
    <w:qFormat/>
    <w:rsid w:val="00E25C15"/>
    <w:rPr>
      <w:rFonts w:eastAsia="Arial"/>
      <w:lang w:eastAsia="zh-TW"/>
    </w:rPr>
  </w:style>
  <w:style w:type="character" w:customStyle="1" w:styleId="Table0">
    <w:name w:val="Table 字元"/>
    <w:basedOn w:val="a1"/>
    <w:link w:val="Table"/>
    <w:rsid w:val="00E25C15"/>
    <w:rPr>
      <w:rFonts w:ascii="Arial" w:eastAsia="Arial" w:hAnsi="Arial" w:cs="Arial"/>
    </w:rPr>
  </w:style>
  <w:style w:type="paragraph" w:customStyle="1" w:styleId="style36">
    <w:name w:val="style36"/>
    <w:basedOn w:val="a0"/>
    <w:rsid w:val="00926D4A"/>
    <w:pPr>
      <w:spacing w:before="100" w:beforeAutospacing="1" w:after="100" w:afterAutospacing="1"/>
    </w:pPr>
    <w:rPr>
      <w:rFonts w:ascii="華康中圓體" w:eastAsia="華康中圓體" w:hAnsi="新細明體" w:cs="新細明體"/>
      <w:color w:val="000000"/>
      <w:sz w:val="33"/>
      <w:szCs w:val="33"/>
      <w:lang w:eastAsia="zh-TW"/>
    </w:rPr>
  </w:style>
  <w:style w:type="paragraph" w:styleId="af6">
    <w:name w:val="Title"/>
    <w:basedOn w:val="a0"/>
    <w:next w:val="a0"/>
    <w:link w:val="af7"/>
    <w:qFormat/>
    <w:rsid w:val="004819D4"/>
    <w:pPr>
      <w:spacing w:before="240" w:after="60"/>
      <w:jc w:val="center"/>
      <w:outlineLvl w:val="0"/>
    </w:pPr>
    <w:rPr>
      <w:rFonts w:asciiTheme="majorHAnsi" w:hAnsiTheme="majorHAnsi" w:cstheme="majorBidi"/>
      <w:b/>
      <w:bCs/>
      <w:sz w:val="32"/>
      <w:szCs w:val="32"/>
    </w:rPr>
  </w:style>
  <w:style w:type="character" w:customStyle="1" w:styleId="af7">
    <w:name w:val="標題 字元"/>
    <w:basedOn w:val="a1"/>
    <w:link w:val="af6"/>
    <w:rsid w:val="004819D4"/>
    <w:rPr>
      <w:rFonts w:asciiTheme="majorHAnsi" w:hAnsiTheme="majorHAnsi" w:cstheme="majorBidi"/>
      <w:b/>
      <w:bCs/>
      <w:sz w:val="32"/>
      <w:szCs w:val="32"/>
      <w:lang w:eastAsia="fr-FR"/>
    </w:rPr>
  </w:style>
  <w:style w:type="paragraph" w:styleId="af8">
    <w:name w:val="endnote text"/>
    <w:basedOn w:val="a0"/>
    <w:link w:val="af9"/>
    <w:rsid w:val="0044627B"/>
    <w:pPr>
      <w:snapToGrid w:val="0"/>
    </w:pPr>
  </w:style>
  <w:style w:type="character" w:customStyle="1" w:styleId="af9">
    <w:name w:val="章節附註文字 字元"/>
    <w:basedOn w:val="a1"/>
    <w:link w:val="af8"/>
    <w:rsid w:val="0044627B"/>
    <w:rPr>
      <w:rFonts w:ascii="Arial" w:hAnsi="Arial" w:cs="Arial"/>
      <w:lang w:eastAsia="fr-FR"/>
    </w:rPr>
  </w:style>
  <w:style w:type="character" w:styleId="afa">
    <w:name w:val="endnote reference"/>
    <w:basedOn w:val="a1"/>
    <w:rsid w:val="0044627B"/>
    <w:rPr>
      <w:vertAlign w:val="superscript"/>
    </w:rPr>
  </w:style>
  <w:style w:type="character" w:styleId="afb">
    <w:name w:val="annotation reference"/>
    <w:basedOn w:val="a1"/>
    <w:rsid w:val="00482D17"/>
    <w:rPr>
      <w:sz w:val="16"/>
      <w:szCs w:val="16"/>
    </w:rPr>
  </w:style>
  <w:style w:type="paragraph" w:styleId="afc">
    <w:name w:val="annotation text"/>
    <w:basedOn w:val="a0"/>
    <w:link w:val="afd"/>
    <w:rsid w:val="00482D17"/>
  </w:style>
  <w:style w:type="character" w:customStyle="1" w:styleId="afd">
    <w:name w:val="註解文字 字元"/>
    <w:basedOn w:val="a1"/>
    <w:link w:val="afc"/>
    <w:rsid w:val="00482D17"/>
    <w:rPr>
      <w:rFonts w:ascii="Arial" w:hAnsi="Arial" w:cs="Arial"/>
      <w:lang w:eastAsia="fr-FR"/>
    </w:rPr>
  </w:style>
  <w:style w:type="paragraph" w:styleId="afe">
    <w:name w:val="annotation subject"/>
    <w:basedOn w:val="afc"/>
    <w:next w:val="afc"/>
    <w:link w:val="aff"/>
    <w:rsid w:val="00482D17"/>
    <w:rPr>
      <w:b/>
      <w:bCs/>
    </w:rPr>
  </w:style>
  <w:style w:type="character" w:customStyle="1" w:styleId="aff">
    <w:name w:val="註解主旨 字元"/>
    <w:basedOn w:val="afd"/>
    <w:link w:val="afe"/>
    <w:rsid w:val="00482D17"/>
    <w:rPr>
      <w:rFonts w:ascii="Arial" w:hAnsi="Arial" w:cs="Arial"/>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016">
      <w:bodyDiv w:val="1"/>
      <w:marLeft w:val="0"/>
      <w:marRight w:val="0"/>
      <w:marTop w:val="0"/>
      <w:marBottom w:val="0"/>
      <w:divBdr>
        <w:top w:val="none" w:sz="0" w:space="0" w:color="auto"/>
        <w:left w:val="none" w:sz="0" w:space="0" w:color="auto"/>
        <w:bottom w:val="none" w:sz="0" w:space="0" w:color="auto"/>
        <w:right w:val="none" w:sz="0" w:space="0" w:color="auto"/>
      </w:divBdr>
    </w:div>
    <w:div w:id="174925267">
      <w:bodyDiv w:val="1"/>
      <w:marLeft w:val="0"/>
      <w:marRight w:val="0"/>
      <w:marTop w:val="0"/>
      <w:marBottom w:val="0"/>
      <w:divBdr>
        <w:top w:val="none" w:sz="0" w:space="0" w:color="auto"/>
        <w:left w:val="none" w:sz="0" w:space="0" w:color="auto"/>
        <w:bottom w:val="none" w:sz="0" w:space="0" w:color="auto"/>
        <w:right w:val="none" w:sz="0" w:space="0" w:color="auto"/>
      </w:divBdr>
    </w:div>
    <w:div w:id="243536942">
      <w:bodyDiv w:val="1"/>
      <w:marLeft w:val="0"/>
      <w:marRight w:val="0"/>
      <w:marTop w:val="0"/>
      <w:marBottom w:val="0"/>
      <w:divBdr>
        <w:top w:val="none" w:sz="0" w:space="0" w:color="auto"/>
        <w:left w:val="none" w:sz="0" w:space="0" w:color="auto"/>
        <w:bottom w:val="none" w:sz="0" w:space="0" w:color="auto"/>
        <w:right w:val="none" w:sz="0" w:space="0" w:color="auto"/>
      </w:divBdr>
    </w:div>
    <w:div w:id="302541088">
      <w:bodyDiv w:val="1"/>
      <w:marLeft w:val="0"/>
      <w:marRight w:val="0"/>
      <w:marTop w:val="0"/>
      <w:marBottom w:val="0"/>
      <w:divBdr>
        <w:top w:val="none" w:sz="0" w:space="0" w:color="auto"/>
        <w:left w:val="none" w:sz="0" w:space="0" w:color="auto"/>
        <w:bottom w:val="none" w:sz="0" w:space="0" w:color="auto"/>
        <w:right w:val="none" w:sz="0" w:space="0" w:color="auto"/>
      </w:divBdr>
    </w:div>
    <w:div w:id="341712695">
      <w:bodyDiv w:val="1"/>
      <w:marLeft w:val="0"/>
      <w:marRight w:val="0"/>
      <w:marTop w:val="0"/>
      <w:marBottom w:val="0"/>
      <w:divBdr>
        <w:top w:val="none" w:sz="0" w:space="0" w:color="auto"/>
        <w:left w:val="none" w:sz="0" w:space="0" w:color="auto"/>
        <w:bottom w:val="none" w:sz="0" w:space="0" w:color="auto"/>
        <w:right w:val="none" w:sz="0" w:space="0" w:color="auto"/>
      </w:divBdr>
    </w:div>
    <w:div w:id="356472727">
      <w:bodyDiv w:val="1"/>
      <w:marLeft w:val="0"/>
      <w:marRight w:val="0"/>
      <w:marTop w:val="0"/>
      <w:marBottom w:val="0"/>
      <w:divBdr>
        <w:top w:val="none" w:sz="0" w:space="0" w:color="auto"/>
        <w:left w:val="none" w:sz="0" w:space="0" w:color="auto"/>
        <w:bottom w:val="none" w:sz="0" w:space="0" w:color="auto"/>
        <w:right w:val="none" w:sz="0" w:space="0" w:color="auto"/>
      </w:divBdr>
    </w:div>
    <w:div w:id="372965751">
      <w:bodyDiv w:val="1"/>
      <w:marLeft w:val="0"/>
      <w:marRight w:val="0"/>
      <w:marTop w:val="0"/>
      <w:marBottom w:val="0"/>
      <w:divBdr>
        <w:top w:val="none" w:sz="0" w:space="0" w:color="auto"/>
        <w:left w:val="none" w:sz="0" w:space="0" w:color="auto"/>
        <w:bottom w:val="none" w:sz="0" w:space="0" w:color="auto"/>
        <w:right w:val="none" w:sz="0" w:space="0" w:color="auto"/>
      </w:divBdr>
    </w:div>
    <w:div w:id="386997949">
      <w:bodyDiv w:val="1"/>
      <w:marLeft w:val="0"/>
      <w:marRight w:val="0"/>
      <w:marTop w:val="0"/>
      <w:marBottom w:val="0"/>
      <w:divBdr>
        <w:top w:val="none" w:sz="0" w:space="0" w:color="auto"/>
        <w:left w:val="none" w:sz="0" w:space="0" w:color="auto"/>
        <w:bottom w:val="none" w:sz="0" w:space="0" w:color="auto"/>
        <w:right w:val="none" w:sz="0" w:space="0" w:color="auto"/>
      </w:divBdr>
    </w:div>
    <w:div w:id="390614970">
      <w:bodyDiv w:val="1"/>
      <w:marLeft w:val="0"/>
      <w:marRight w:val="0"/>
      <w:marTop w:val="0"/>
      <w:marBottom w:val="0"/>
      <w:divBdr>
        <w:top w:val="none" w:sz="0" w:space="0" w:color="auto"/>
        <w:left w:val="none" w:sz="0" w:space="0" w:color="auto"/>
        <w:bottom w:val="none" w:sz="0" w:space="0" w:color="auto"/>
        <w:right w:val="none" w:sz="0" w:space="0" w:color="auto"/>
      </w:divBdr>
    </w:div>
    <w:div w:id="556860787">
      <w:bodyDiv w:val="1"/>
      <w:marLeft w:val="0"/>
      <w:marRight w:val="0"/>
      <w:marTop w:val="0"/>
      <w:marBottom w:val="0"/>
      <w:divBdr>
        <w:top w:val="none" w:sz="0" w:space="0" w:color="auto"/>
        <w:left w:val="none" w:sz="0" w:space="0" w:color="auto"/>
        <w:bottom w:val="none" w:sz="0" w:space="0" w:color="auto"/>
        <w:right w:val="none" w:sz="0" w:space="0" w:color="auto"/>
      </w:divBdr>
    </w:div>
    <w:div w:id="576869443">
      <w:bodyDiv w:val="1"/>
      <w:marLeft w:val="0"/>
      <w:marRight w:val="0"/>
      <w:marTop w:val="0"/>
      <w:marBottom w:val="0"/>
      <w:divBdr>
        <w:top w:val="none" w:sz="0" w:space="0" w:color="auto"/>
        <w:left w:val="none" w:sz="0" w:space="0" w:color="auto"/>
        <w:bottom w:val="none" w:sz="0" w:space="0" w:color="auto"/>
        <w:right w:val="none" w:sz="0" w:space="0" w:color="auto"/>
      </w:divBdr>
    </w:div>
    <w:div w:id="697583931">
      <w:bodyDiv w:val="1"/>
      <w:marLeft w:val="0"/>
      <w:marRight w:val="0"/>
      <w:marTop w:val="0"/>
      <w:marBottom w:val="0"/>
      <w:divBdr>
        <w:top w:val="none" w:sz="0" w:space="0" w:color="auto"/>
        <w:left w:val="none" w:sz="0" w:space="0" w:color="auto"/>
        <w:bottom w:val="none" w:sz="0" w:space="0" w:color="auto"/>
        <w:right w:val="none" w:sz="0" w:space="0" w:color="auto"/>
      </w:divBdr>
    </w:div>
    <w:div w:id="840465719">
      <w:bodyDiv w:val="1"/>
      <w:marLeft w:val="0"/>
      <w:marRight w:val="0"/>
      <w:marTop w:val="0"/>
      <w:marBottom w:val="0"/>
      <w:divBdr>
        <w:top w:val="none" w:sz="0" w:space="0" w:color="auto"/>
        <w:left w:val="none" w:sz="0" w:space="0" w:color="auto"/>
        <w:bottom w:val="none" w:sz="0" w:space="0" w:color="auto"/>
        <w:right w:val="none" w:sz="0" w:space="0" w:color="auto"/>
      </w:divBdr>
    </w:div>
    <w:div w:id="951202510">
      <w:bodyDiv w:val="1"/>
      <w:marLeft w:val="0"/>
      <w:marRight w:val="0"/>
      <w:marTop w:val="0"/>
      <w:marBottom w:val="0"/>
      <w:divBdr>
        <w:top w:val="none" w:sz="0" w:space="0" w:color="auto"/>
        <w:left w:val="none" w:sz="0" w:space="0" w:color="auto"/>
        <w:bottom w:val="none" w:sz="0" w:space="0" w:color="auto"/>
        <w:right w:val="none" w:sz="0" w:space="0" w:color="auto"/>
      </w:divBdr>
    </w:div>
    <w:div w:id="988634373">
      <w:bodyDiv w:val="1"/>
      <w:marLeft w:val="0"/>
      <w:marRight w:val="0"/>
      <w:marTop w:val="0"/>
      <w:marBottom w:val="0"/>
      <w:divBdr>
        <w:top w:val="none" w:sz="0" w:space="0" w:color="auto"/>
        <w:left w:val="none" w:sz="0" w:space="0" w:color="auto"/>
        <w:bottom w:val="none" w:sz="0" w:space="0" w:color="auto"/>
        <w:right w:val="none" w:sz="0" w:space="0" w:color="auto"/>
      </w:divBdr>
    </w:div>
    <w:div w:id="1076706843">
      <w:bodyDiv w:val="1"/>
      <w:marLeft w:val="0"/>
      <w:marRight w:val="0"/>
      <w:marTop w:val="0"/>
      <w:marBottom w:val="0"/>
      <w:divBdr>
        <w:top w:val="none" w:sz="0" w:space="0" w:color="auto"/>
        <w:left w:val="none" w:sz="0" w:space="0" w:color="auto"/>
        <w:bottom w:val="none" w:sz="0" w:space="0" w:color="auto"/>
        <w:right w:val="none" w:sz="0" w:space="0" w:color="auto"/>
      </w:divBdr>
    </w:div>
    <w:div w:id="1077285229">
      <w:bodyDiv w:val="1"/>
      <w:marLeft w:val="0"/>
      <w:marRight w:val="0"/>
      <w:marTop w:val="0"/>
      <w:marBottom w:val="0"/>
      <w:divBdr>
        <w:top w:val="none" w:sz="0" w:space="0" w:color="auto"/>
        <w:left w:val="none" w:sz="0" w:space="0" w:color="auto"/>
        <w:bottom w:val="none" w:sz="0" w:space="0" w:color="auto"/>
        <w:right w:val="none" w:sz="0" w:space="0" w:color="auto"/>
      </w:divBdr>
    </w:div>
    <w:div w:id="1254119920">
      <w:bodyDiv w:val="1"/>
      <w:marLeft w:val="0"/>
      <w:marRight w:val="0"/>
      <w:marTop w:val="0"/>
      <w:marBottom w:val="0"/>
      <w:divBdr>
        <w:top w:val="none" w:sz="0" w:space="0" w:color="auto"/>
        <w:left w:val="none" w:sz="0" w:space="0" w:color="auto"/>
        <w:bottom w:val="none" w:sz="0" w:space="0" w:color="auto"/>
        <w:right w:val="none" w:sz="0" w:space="0" w:color="auto"/>
      </w:divBdr>
    </w:div>
    <w:div w:id="1272740316">
      <w:bodyDiv w:val="1"/>
      <w:marLeft w:val="0"/>
      <w:marRight w:val="0"/>
      <w:marTop w:val="0"/>
      <w:marBottom w:val="0"/>
      <w:divBdr>
        <w:top w:val="none" w:sz="0" w:space="0" w:color="auto"/>
        <w:left w:val="none" w:sz="0" w:space="0" w:color="auto"/>
        <w:bottom w:val="none" w:sz="0" w:space="0" w:color="auto"/>
        <w:right w:val="none" w:sz="0" w:space="0" w:color="auto"/>
      </w:divBdr>
    </w:div>
    <w:div w:id="1289316677">
      <w:bodyDiv w:val="1"/>
      <w:marLeft w:val="0"/>
      <w:marRight w:val="0"/>
      <w:marTop w:val="0"/>
      <w:marBottom w:val="0"/>
      <w:divBdr>
        <w:top w:val="none" w:sz="0" w:space="0" w:color="auto"/>
        <w:left w:val="none" w:sz="0" w:space="0" w:color="auto"/>
        <w:bottom w:val="none" w:sz="0" w:space="0" w:color="auto"/>
        <w:right w:val="none" w:sz="0" w:space="0" w:color="auto"/>
      </w:divBdr>
    </w:div>
    <w:div w:id="1325863325">
      <w:bodyDiv w:val="1"/>
      <w:marLeft w:val="0"/>
      <w:marRight w:val="0"/>
      <w:marTop w:val="0"/>
      <w:marBottom w:val="0"/>
      <w:divBdr>
        <w:top w:val="none" w:sz="0" w:space="0" w:color="auto"/>
        <w:left w:val="none" w:sz="0" w:space="0" w:color="auto"/>
        <w:bottom w:val="none" w:sz="0" w:space="0" w:color="auto"/>
        <w:right w:val="none" w:sz="0" w:space="0" w:color="auto"/>
      </w:divBdr>
    </w:div>
    <w:div w:id="1466004200">
      <w:bodyDiv w:val="1"/>
      <w:marLeft w:val="0"/>
      <w:marRight w:val="0"/>
      <w:marTop w:val="0"/>
      <w:marBottom w:val="0"/>
      <w:divBdr>
        <w:top w:val="none" w:sz="0" w:space="0" w:color="auto"/>
        <w:left w:val="none" w:sz="0" w:space="0" w:color="auto"/>
        <w:bottom w:val="none" w:sz="0" w:space="0" w:color="auto"/>
        <w:right w:val="none" w:sz="0" w:space="0" w:color="auto"/>
      </w:divBdr>
    </w:div>
    <w:div w:id="1469592735">
      <w:bodyDiv w:val="1"/>
      <w:marLeft w:val="0"/>
      <w:marRight w:val="0"/>
      <w:marTop w:val="0"/>
      <w:marBottom w:val="0"/>
      <w:divBdr>
        <w:top w:val="none" w:sz="0" w:space="0" w:color="auto"/>
        <w:left w:val="none" w:sz="0" w:space="0" w:color="auto"/>
        <w:bottom w:val="none" w:sz="0" w:space="0" w:color="auto"/>
        <w:right w:val="none" w:sz="0" w:space="0" w:color="auto"/>
      </w:divBdr>
    </w:div>
    <w:div w:id="1523083916">
      <w:bodyDiv w:val="1"/>
      <w:marLeft w:val="0"/>
      <w:marRight w:val="0"/>
      <w:marTop w:val="0"/>
      <w:marBottom w:val="0"/>
      <w:divBdr>
        <w:top w:val="none" w:sz="0" w:space="0" w:color="auto"/>
        <w:left w:val="none" w:sz="0" w:space="0" w:color="auto"/>
        <w:bottom w:val="none" w:sz="0" w:space="0" w:color="auto"/>
        <w:right w:val="none" w:sz="0" w:space="0" w:color="auto"/>
      </w:divBdr>
    </w:div>
    <w:div w:id="1592549714">
      <w:bodyDiv w:val="1"/>
      <w:marLeft w:val="0"/>
      <w:marRight w:val="0"/>
      <w:marTop w:val="0"/>
      <w:marBottom w:val="0"/>
      <w:divBdr>
        <w:top w:val="none" w:sz="0" w:space="0" w:color="auto"/>
        <w:left w:val="none" w:sz="0" w:space="0" w:color="auto"/>
        <w:bottom w:val="none" w:sz="0" w:space="0" w:color="auto"/>
        <w:right w:val="none" w:sz="0" w:space="0" w:color="auto"/>
      </w:divBdr>
    </w:div>
    <w:div w:id="1723284397">
      <w:bodyDiv w:val="1"/>
      <w:marLeft w:val="0"/>
      <w:marRight w:val="0"/>
      <w:marTop w:val="0"/>
      <w:marBottom w:val="0"/>
      <w:divBdr>
        <w:top w:val="none" w:sz="0" w:space="0" w:color="auto"/>
        <w:left w:val="none" w:sz="0" w:space="0" w:color="auto"/>
        <w:bottom w:val="none" w:sz="0" w:space="0" w:color="auto"/>
        <w:right w:val="none" w:sz="0" w:space="0" w:color="auto"/>
      </w:divBdr>
    </w:div>
    <w:div w:id="1746368835">
      <w:bodyDiv w:val="1"/>
      <w:marLeft w:val="0"/>
      <w:marRight w:val="0"/>
      <w:marTop w:val="0"/>
      <w:marBottom w:val="0"/>
      <w:divBdr>
        <w:top w:val="none" w:sz="0" w:space="0" w:color="auto"/>
        <w:left w:val="none" w:sz="0" w:space="0" w:color="auto"/>
        <w:bottom w:val="none" w:sz="0" w:space="0" w:color="auto"/>
        <w:right w:val="none" w:sz="0" w:space="0" w:color="auto"/>
      </w:divBdr>
    </w:div>
    <w:div w:id="1746998689">
      <w:bodyDiv w:val="1"/>
      <w:marLeft w:val="0"/>
      <w:marRight w:val="0"/>
      <w:marTop w:val="0"/>
      <w:marBottom w:val="0"/>
      <w:divBdr>
        <w:top w:val="none" w:sz="0" w:space="0" w:color="auto"/>
        <w:left w:val="none" w:sz="0" w:space="0" w:color="auto"/>
        <w:bottom w:val="none" w:sz="0" w:space="0" w:color="auto"/>
        <w:right w:val="none" w:sz="0" w:space="0" w:color="auto"/>
      </w:divBdr>
    </w:div>
    <w:div w:id="1907300076">
      <w:bodyDiv w:val="1"/>
      <w:marLeft w:val="0"/>
      <w:marRight w:val="0"/>
      <w:marTop w:val="0"/>
      <w:marBottom w:val="0"/>
      <w:divBdr>
        <w:top w:val="none" w:sz="0" w:space="0" w:color="auto"/>
        <w:left w:val="none" w:sz="0" w:space="0" w:color="auto"/>
        <w:bottom w:val="none" w:sz="0" w:space="0" w:color="auto"/>
        <w:right w:val="none" w:sz="0" w:space="0" w:color="auto"/>
      </w:divBdr>
    </w:div>
    <w:div w:id="1961911066">
      <w:bodyDiv w:val="1"/>
      <w:marLeft w:val="0"/>
      <w:marRight w:val="0"/>
      <w:marTop w:val="0"/>
      <w:marBottom w:val="0"/>
      <w:divBdr>
        <w:top w:val="none" w:sz="0" w:space="0" w:color="auto"/>
        <w:left w:val="none" w:sz="0" w:space="0" w:color="auto"/>
        <w:bottom w:val="none" w:sz="0" w:space="0" w:color="auto"/>
        <w:right w:val="none" w:sz="0" w:space="0" w:color="auto"/>
      </w:divBdr>
    </w:div>
    <w:div w:id="1973901926">
      <w:bodyDiv w:val="1"/>
      <w:marLeft w:val="0"/>
      <w:marRight w:val="0"/>
      <w:marTop w:val="0"/>
      <w:marBottom w:val="0"/>
      <w:divBdr>
        <w:top w:val="none" w:sz="0" w:space="0" w:color="auto"/>
        <w:left w:val="none" w:sz="0" w:space="0" w:color="auto"/>
        <w:bottom w:val="none" w:sz="0" w:space="0" w:color="auto"/>
        <w:right w:val="none" w:sz="0" w:space="0" w:color="auto"/>
      </w:divBdr>
    </w:div>
    <w:div w:id="20331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A0B2D-0A2F-44A1-903A-8A67B86A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Errata</vt:lpstr>
    </vt:vector>
  </TitlesOfParts>
  <Company>M2C</Company>
  <LinksUpToDate>false</LinksUpToDate>
  <CharactersWithSpaces>6765</CharactersWithSpaces>
  <SharedDoc>false</SharedDoc>
  <HLinks>
    <vt:vector size="420" baseType="variant">
      <vt:variant>
        <vt:i4>2031666</vt:i4>
      </vt:variant>
      <vt:variant>
        <vt:i4>422</vt:i4>
      </vt:variant>
      <vt:variant>
        <vt:i4>0</vt:i4>
      </vt:variant>
      <vt:variant>
        <vt:i4>5</vt:i4>
      </vt:variant>
      <vt:variant>
        <vt:lpwstr/>
      </vt:variant>
      <vt:variant>
        <vt:lpwstr>_Toc192514004</vt:lpwstr>
      </vt:variant>
      <vt:variant>
        <vt:i4>2031666</vt:i4>
      </vt:variant>
      <vt:variant>
        <vt:i4>413</vt:i4>
      </vt:variant>
      <vt:variant>
        <vt:i4>0</vt:i4>
      </vt:variant>
      <vt:variant>
        <vt:i4>5</vt:i4>
      </vt:variant>
      <vt:variant>
        <vt:lpwstr/>
      </vt:variant>
      <vt:variant>
        <vt:lpwstr>_Toc192514003</vt:lpwstr>
      </vt:variant>
      <vt:variant>
        <vt:i4>2031666</vt:i4>
      </vt:variant>
      <vt:variant>
        <vt:i4>407</vt:i4>
      </vt:variant>
      <vt:variant>
        <vt:i4>0</vt:i4>
      </vt:variant>
      <vt:variant>
        <vt:i4>5</vt:i4>
      </vt:variant>
      <vt:variant>
        <vt:lpwstr/>
      </vt:variant>
      <vt:variant>
        <vt:lpwstr>_Toc192514002</vt:lpwstr>
      </vt:variant>
      <vt:variant>
        <vt:i4>2031666</vt:i4>
      </vt:variant>
      <vt:variant>
        <vt:i4>401</vt:i4>
      </vt:variant>
      <vt:variant>
        <vt:i4>0</vt:i4>
      </vt:variant>
      <vt:variant>
        <vt:i4>5</vt:i4>
      </vt:variant>
      <vt:variant>
        <vt:lpwstr/>
      </vt:variant>
      <vt:variant>
        <vt:lpwstr>_Toc192514001</vt:lpwstr>
      </vt:variant>
      <vt:variant>
        <vt:i4>2031666</vt:i4>
      </vt:variant>
      <vt:variant>
        <vt:i4>395</vt:i4>
      </vt:variant>
      <vt:variant>
        <vt:i4>0</vt:i4>
      </vt:variant>
      <vt:variant>
        <vt:i4>5</vt:i4>
      </vt:variant>
      <vt:variant>
        <vt:lpwstr/>
      </vt:variant>
      <vt:variant>
        <vt:lpwstr>_Toc192514000</vt:lpwstr>
      </vt:variant>
      <vt:variant>
        <vt:i4>1114171</vt:i4>
      </vt:variant>
      <vt:variant>
        <vt:i4>389</vt:i4>
      </vt:variant>
      <vt:variant>
        <vt:i4>0</vt:i4>
      </vt:variant>
      <vt:variant>
        <vt:i4>5</vt:i4>
      </vt:variant>
      <vt:variant>
        <vt:lpwstr/>
      </vt:variant>
      <vt:variant>
        <vt:lpwstr>_Toc192513999</vt:lpwstr>
      </vt:variant>
      <vt:variant>
        <vt:i4>1114171</vt:i4>
      </vt:variant>
      <vt:variant>
        <vt:i4>383</vt:i4>
      </vt:variant>
      <vt:variant>
        <vt:i4>0</vt:i4>
      </vt:variant>
      <vt:variant>
        <vt:i4>5</vt:i4>
      </vt:variant>
      <vt:variant>
        <vt:lpwstr/>
      </vt:variant>
      <vt:variant>
        <vt:lpwstr>_Toc192513998</vt:lpwstr>
      </vt:variant>
      <vt:variant>
        <vt:i4>1114171</vt:i4>
      </vt:variant>
      <vt:variant>
        <vt:i4>377</vt:i4>
      </vt:variant>
      <vt:variant>
        <vt:i4>0</vt:i4>
      </vt:variant>
      <vt:variant>
        <vt:i4>5</vt:i4>
      </vt:variant>
      <vt:variant>
        <vt:lpwstr/>
      </vt:variant>
      <vt:variant>
        <vt:lpwstr>_Toc192513997</vt:lpwstr>
      </vt:variant>
      <vt:variant>
        <vt:i4>1114171</vt:i4>
      </vt:variant>
      <vt:variant>
        <vt:i4>371</vt:i4>
      </vt:variant>
      <vt:variant>
        <vt:i4>0</vt:i4>
      </vt:variant>
      <vt:variant>
        <vt:i4>5</vt:i4>
      </vt:variant>
      <vt:variant>
        <vt:lpwstr/>
      </vt:variant>
      <vt:variant>
        <vt:lpwstr>_Toc192513996</vt:lpwstr>
      </vt:variant>
      <vt:variant>
        <vt:i4>1114171</vt:i4>
      </vt:variant>
      <vt:variant>
        <vt:i4>365</vt:i4>
      </vt:variant>
      <vt:variant>
        <vt:i4>0</vt:i4>
      </vt:variant>
      <vt:variant>
        <vt:i4>5</vt:i4>
      </vt:variant>
      <vt:variant>
        <vt:lpwstr/>
      </vt:variant>
      <vt:variant>
        <vt:lpwstr>_Toc192513995</vt:lpwstr>
      </vt:variant>
      <vt:variant>
        <vt:i4>1114171</vt:i4>
      </vt:variant>
      <vt:variant>
        <vt:i4>359</vt:i4>
      </vt:variant>
      <vt:variant>
        <vt:i4>0</vt:i4>
      </vt:variant>
      <vt:variant>
        <vt:i4>5</vt:i4>
      </vt:variant>
      <vt:variant>
        <vt:lpwstr/>
      </vt:variant>
      <vt:variant>
        <vt:lpwstr>_Toc192513994</vt:lpwstr>
      </vt:variant>
      <vt:variant>
        <vt:i4>1114171</vt:i4>
      </vt:variant>
      <vt:variant>
        <vt:i4>353</vt:i4>
      </vt:variant>
      <vt:variant>
        <vt:i4>0</vt:i4>
      </vt:variant>
      <vt:variant>
        <vt:i4>5</vt:i4>
      </vt:variant>
      <vt:variant>
        <vt:lpwstr/>
      </vt:variant>
      <vt:variant>
        <vt:lpwstr>_Toc192513993</vt:lpwstr>
      </vt:variant>
      <vt:variant>
        <vt:i4>1114171</vt:i4>
      </vt:variant>
      <vt:variant>
        <vt:i4>347</vt:i4>
      </vt:variant>
      <vt:variant>
        <vt:i4>0</vt:i4>
      </vt:variant>
      <vt:variant>
        <vt:i4>5</vt:i4>
      </vt:variant>
      <vt:variant>
        <vt:lpwstr/>
      </vt:variant>
      <vt:variant>
        <vt:lpwstr>_Toc192513992</vt:lpwstr>
      </vt:variant>
      <vt:variant>
        <vt:i4>1114171</vt:i4>
      </vt:variant>
      <vt:variant>
        <vt:i4>341</vt:i4>
      </vt:variant>
      <vt:variant>
        <vt:i4>0</vt:i4>
      </vt:variant>
      <vt:variant>
        <vt:i4>5</vt:i4>
      </vt:variant>
      <vt:variant>
        <vt:lpwstr/>
      </vt:variant>
      <vt:variant>
        <vt:lpwstr>_Toc192513991</vt:lpwstr>
      </vt:variant>
      <vt:variant>
        <vt:i4>1114171</vt:i4>
      </vt:variant>
      <vt:variant>
        <vt:i4>335</vt:i4>
      </vt:variant>
      <vt:variant>
        <vt:i4>0</vt:i4>
      </vt:variant>
      <vt:variant>
        <vt:i4>5</vt:i4>
      </vt:variant>
      <vt:variant>
        <vt:lpwstr/>
      </vt:variant>
      <vt:variant>
        <vt:lpwstr>_Toc192513990</vt:lpwstr>
      </vt:variant>
      <vt:variant>
        <vt:i4>1048635</vt:i4>
      </vt:variant>
      <vt:variant>
        <vt:i4>329</vt:i4>
      </vt:variant>
      <vt:variant>
        <vt:i4>0</vt:i4>
      </vt:variant>
      <vt:variant>
        <vt:i4>5</vt:i4>
      </vt:variant>
      <vt:variant>
        <vt:lpwstr/>
      </vt:variant>
      <vt:variant>
        <vt:lpwstr>_Toc192513989</vt:lpwstr>
      </vt:variant>
      <vt:variant>
        <vt:i4>1048635</vt:i4>
      </vt:variant>
      <vt:variant>
        <vt:i4>323</vt:i4>
      </vt:variant>
      <vt:variant>
        <vt:i4>0</vt:i4>
      </vt:variant>
      <vt:variant>
        <vt:i4>5</vt:i4>
      </vt:variant>
      <vt:variant>
        <vt:lpwstr/>
      </vt:variant>
      <vt:variant>
        <vt:lpwstr>_Toc192513988</vt:lpwstr>
      </vt:variant>
      <vt:variant>
        <vt:i4>1048635</vt:i4>
      </vt:variant>
      <vt:variant>
        <vt:i4>317</vt:i4>
      </vt:variant>
      <vt:variant>
        <vt:i4>0</vt:i4>
      </vt:variant>
      <vt:variant>
        <vt:i4>5</vt:i4>
      </vt:variant>
      <vt:variant>
        <vt:lpwstr/>
      </vt:variant>
      <vt:variant>
        <vt:lpwstr>_Toc192513987</vt:lpwstr>
      </vt:variant>
      <vt:variant>
        <vt:i4>1048635</vt:i4>
      </vt:variant>
      <vt:variant>
        <vt:i4>311</vt:i4>
      </vt:variant>
      <vt:variant>
        <vt:i4>0</vt:i4>
      </vt:variant>
      <vt:variant>
        <vt:i4>5</vt:i4>
      </vt:variant>
      <vt:variant>
        <vt:lpwstr/>
      </vt:variant>
      <vt:variant>
        <vt:lpwstr>_Toc192513986</vt:lpwstr>
      </vt:variant>
      <vt:variant>
        <vt:i4>1048635</vt:i4>
      </vt:variant>
      <vt:variant>
        <vt:i4>305</vt:i4>
      </vt:variant>
      <vt:variant>
        <vt:i4>0</vt:i4>
      </vt:variant>
      <vt:variant>
        <vt:i4>5</vt:i4>
      </vt:variant>
      <vt:variant>
        <vt:lpwstr/>
      </vt:variant>
      <vt:variant>
        <vt:lpwstr>_Toc192513985</vt:lpwstr>
      </vt:variant>
      <vt:variant>
        <vt:i4>1048635</vt:i4>
      </vt:variant>
      <vt:variant>
        <vt:i4>299</vt:i4>
      </vt:variant>
      <vt:variant>
        <vt:i4>0</vt:i4>
      </vt:variant>
      <vt:variant>
        <vt:i4>5</vt:i4>
      </vt:variant>
      <vt:variant>
        <vt:lpwstr/>
      </vt:variant>
      <vt:variant>
        <vt:lpwstr>_Toc192513984</vt:lpwstr>
      </vt:variant>
      <vt:variant>
        <vt:i4>1048635</vt:i4>
      </vt:variant>
      <vt:variant>
        <vt:i4>293</vt:i4>
      </vt:variant>
      <vt:variant>
        <vt:i4>0</vt:i4>
      </vt:variant>
      <vt:variant>
        <vt:i4>5</vt:i4>
      </vt:variant>
      <vt:variant>
        <vt:lpwstr/>
      </vt:variant>
      <vt:variant>
        <vt:lpwstr>_Toc192513983</vt:lpwstr>
      </vt:variant>
      <vt:variant>
        <vt:i4>1048635</vt:i4>
      </vt:variant>
      <vt:variant>
        <vt:i4>287</vt:i4>
      </vt:variant>
      <vt:variant>
        <vt:i4>0</vt:i4>
      </vt:variant>
      <vt:variant>
        <vt:i4>5</vt:i4>
      </vt:variant>
      <vt:variant>
        <vt:lpwstr/>
      </vt:variant>
      <vt:variant>
        <vt:lpwstr>_Toc192513982</vt:lpwstr>
      </vt:variant>
      <vt:variant>
        <vt:i4>1048635</vt:i4>
      </vt:variant>
      <vt:variant>
        <vt:i4>281</vt:i4>
      </vt:variant>
      <vt:variant>
        <vt:i4>0</vt:i4>
      </vt:variant>
      <vt:variant>
        <vt:i4>5</vt:i4>
      </vt:variant>
      <vt:variant>
        <vt:lpwstr/>
      </vt:variant>
      <vt:variant>
        <vt:lpwstr>_Toc192513981</vt:lpwstr>
      </vt:variant>
      <vt:variant>
        <vt:i4>1048635</vt:i4>
      </vt:variant>
      <vt:variant>
        <vt:i4>275</vt:i4>
      </vt:variant>
      <vt:variant>
        <vt:i4>0</vt:i4>
      </vt:variant>
      <vt:variant>
        <vt:i4>5</vt:i4>
      </vt:variant>
      <vt:variant>
        <vt:lpwstr/>
      </vt:variant>
      <vt:variant>
        <vt:lpwstr>_Toc192513980</vt:lpwstr>
      </vt:variant>
      <vt:variant>
        <vt:i4>2031675</vt:i4>
      </vt:variant>
      <vt:variant>
        <vt:i4>269</vt:i4>
      </vt:variant>
      <vt:variant>
        <vt:i4>0</vt:i4>
      </vt:variant>
      <vt:variant>
        <vt:i4>5</vt:i4>
      </vt:variant>
      <vt:variant>
        <vt:lpwstr/>
      </vt:variant>
      <vt:variant>
        <vt:lpwstr>_Toc192513979</vt:lpwstr>
      </vt:variant>
      <vt:variant>
        <vt:i4>2031675</vt:i4>
      </vt:variant>
      <vt:variant>
        <vt:i4>263</vt:i4>
      </vt:variant>
      <vt:variant>
        <vt:i4>0</vt:i4>
      </vt:variant>
      <vt:variant>
        <vt:i4>5</vt:i4>
      </vt:variant>
      <vt:variant>
        <vt:lpwstr/>
      </vt:variant>
      <vt:variant>
        <vt:lpwstr>_Toc192513978</vt:lpwstr>
      </vt:variant>
      <vt:variant>
        <vt:i4>2031675</vt:i4>
      </vt:variant>
      <vt:variant>
        <vt:i4>257</vt:i4>
      </vt:variant>
      <vt:variant>
        <vt:i4>0</vt:i4>
      </vt:variant>
      <vt:variant>
        <vt:i4>5</vt:i4>
      </vt:variant>
      <vt:variant>
        <vt:lpwstr/>
      </vt:variant>
      <vt:variant>
        <vt:lpwstr>_Toc192513977</vt:lpwstr>
      </vt:variant>
      <vt:variant>
        <vt:i4>2031675</vt:i4>
      </vt:variant>
      <vt:variant>
        <vt:i4>251</vt:i4>
      </vt:variant>
      <vt:variant>
        <vt:i4>0</vt:i4>
      </vt:variant>
      <vt:variant>
        <vt:i4>5</vt:i4>
      </vt:variant>
      <vt:variant>
        <vt:lpwstr/>
      </vt:variant>
      <vt:variant>
        <vt:lpwstr>_Toc192513976</vt:lpwstr>
      </vt:variant>
      <vt:variant>
        <vt:i4>2031675</vt:i4>
      </vt:variant>
      <vt:variant>
        <vt:i4>245</vt:i4>
      </vt:variant>
      <vt:variant>
        <vt:i4>0</vt:i4>
      </vt:variant>
      <vt:variant>
        <vt:i4>5</vt:i4>
      </vt:variant>
      <vt:variant>
        <vt:lpwstr/>
      </vt:variant>
      <vt:variant>
        <vt:lpwstr>_Toc192513975</vt:lpwstr>
      </vt:variant>
      <vt:variant>
        <vt:i4>2031675</vt:i4>
      </vt:variant>
      <vt:variant>
        <vt:i4>239</vt:i4>
      </vt:variant>
      <vt:variant>
        <vt:i4>0</vt:i4>
      </vt:variant>
      <vt:variant>
        <vt:i4>5</vt:i4>
      </vt:variant>
      <vt:variant>
        <vt:lpwstr/>
      </vt:variant>
      <vt:variant>
        <vt:lpwstr>_Toc192513974</vt:lpwstr>
      </vt:variant>
      <vt:variant>
        <vt:i4>2031675</vt:i4>
      </vt:variant>
      <vt:variant>
        <vt:i4>233</vt:i4>
      </vt:variant>
      <vt:variant>
        <vt:i4>0</vt:i4>
      </vt:variant>
      <vt:variant>
        <vt:i4>5</vt:i4>
      </vt:variant>
      <vt:variant>
        <vt:lpwstr/>
      </vt:variant>
      <vt:variant>
        <vt:lpwstr>_Toc192513973</vt:lpwstr>
      </vt:variant>
      <vt:variant>
        <vt:i4>2031675</vt:i4>
      </vt:variant>
      <vt:variant>
        <vt:i4>227</vt:i4>
      </vt:variant>
      <vt:variant>
        <vt:i4>0</vt:i4>
      </vt:variant>
      <vt:variant>
        <vt:i4>5</vt:i4>
      </vt:variant>
      <vt:variant>
        <vt:lpwstr/>
      </vt:variant>
      <vt:variant>
        <vt:lpwstr>_Toc192513972</vt:lpwstr>
      </vt:variant>
      <vt:variant>
        <vt:i4>2031675</vt:i4>
      </vt:variant>
      <vt:variant>
        <vt:i4>221</vt:i4>
      </vt:variant>
      <vt:variant>
        <vt:i4>0</vt:i4>
      </vt:variant>
      <vt:variant>
        <vt:i4>5</vt:i4>
      </vt:variant>
      <vt:variant>
        <vt:lpwstr/>
      </vt:variant>
      <vt:variant>
        <vt:lpwstr>_Toc192513971</vt:lpwstr>
      </vt:variant>
      <vt:variant>
        <vt:i4>2031675</vt:i4>
      </vt:variant>
      <vt:variant>
        <vt:i4>215</vt:i4>
      </vt:variant>
      <vt:variant>
        <vt:i4>0</vt:i4>
      </vt:variant>
      <vt:variant>
        <vt:i4>5</vt:i4>
      </vt:variant>
      <vt:variant>
        <vt:lpwstr/>
      </vt:variant>
      <vt:variant>
        <vt:lpwstr>_Toc192513970</vt:lpwstr>
      </vt:variant>
      <vt:variant>
        <vt:i4>1966139</vt:i4>
      </vt:variant>
      <vt:variant>
        <vt:i4>209</vt:i4>
      </vt:variant>
      <vt:variant>
        <vt:i4>0</vt:i4>
      </vt:variant>
      <vt:variant>
        <vt:i4>5</vt:i4>
      </vt:variant>
      <vt:variant>
        <vt:lpwstr/>
      </vt:variant>
      <vt:variant>
        <vt:lpwstr>_Toc192513969</vt:lpwstr>
      </vt:variant>
      <vt:variant>
        <vt:i4>1966139</vt:i4>
      </vt:variant>
      <vt:variant>
        <vt:i4>203</vt:i4>
      </vt:variant>
      <vt:variant>
        <vt:i4>0</vt:i4>
      </vt:variant>
      <vt:variant>
        <vt:i4>5</vt:i4>
      </vt:variant>
      <vt:variant>
        <vt:lpwstr/>
      </vt:variant>
      <vt:variant>
        <vt:lpwstr>_Toc192513968</vt:lpwstr>
      </vt:variant>
      <vt:variant>
        <vt:i4>1966139</vt:i4>
      </vt:variant>
      <vt:variant>
        <vt:i4>197</vt:i4>
      </vt:variant>
      <vt:variant>
        <vt:i4>0</vt:i4>
      </vt:variant>
      <vt:variant>
        <vt:i4>5</vt:i4>
      </vt:variant>
      <vt:variant>
        <vt:lpwstr/>
      </vt:variant>
      <vt:variant>
        <vt:lpwstr>_Toc192513967</vt:lpwstr>
      </vt:variant>
      <vt:variant>
        <vt:i4>1966139</vt:i4>
      </vt:variant>
      <vt:variant>
        <vt:i4>191</vt:i4>
      </vt:variant>
      <vt:variant>
        <vt:i4>0</vt:i4>
      </vt:variant>
      <vt:variant>
        <vt:i4>5</vt:i4>
      </vt:variant>
      <vt:variant>
        <vt:lpwstr/>
      </vt:variant>
      <vt:variant>
        <vt:lpwstr>_Toc192513966</vt:lpwstr>
      </vt:variant>
      <vt:variant>
        <vt:i4>1966139</vt:i4>
      </vt:variant>
      <vt:variant>
        <vt:i4>185</vt:i4>
      </vt:variant>
      <vt:variant>
        <vt:i4>0</vt:i4>
      </vt:variant>
      <vt:variant>
        <vt:i4>5</vt:i4>
      </vt:variant>
      <vt:variant>
        <vt:lpwstr/>
      </vt:variant>
      <vt:variant>
        <vt:lpwstr>_Toc192513965</vt:lpwstr>
      </vt:variant>
      <vt:variant>
        <vt:i4>1966139</vt:i4>
      </vt:variant>
      <vt:variant>
        <vt:i4>179</vt:i4>
      </vt:variant>
      <vt:variant>
        <vt:i4>0</vt:i4>
      </vt:variant>
      <vt:variant>
        <vt:i4>5</vt:i4>
      </vt:variant>
      <vt:variant>
        <vt:lpwstr/>
      </vt:variant>
      <vt:variant>
        <vt:lpwstr>_Toc192513964</vt:lpwstr>
      </vt:variant>
      <vt:variant>
        <vt:i4>1966139</vt:i4>
      </vt:variant>
      <vt:variant>
        <vt:i4>173</vt:i4>
      </vt:variant>
      <vt:variant>
        <vt:i4>0</vt:i4>
      </vt:variant>
      <vt:variant>
        <vt:i4>5</vt:i4>
      </vt:variant>
      <vt:variant>
        <vt:lpwstr/>
      </vt:variant>
      <vt:variant>
        <vt:lpwstr>_Toc192513963</vt:lpwstr>
      </vt:variant>
      <vt:variant>
        <vt:i4>1966139</vt:i4>
      </vt:variant>
      <vt:variant>
        <vt:i4>167</vt:i4>
      </vt:variant>
      <vt:variant>
        <vt:i4>0</vt:i4>
      </vt:variant>
      <vt:variant>
        <vt:i4>5</vt:i4>
      </vt:variant>
      <vt:variant>
        <vt:lpwstr/>
      </vt:variant>
      <vt:variant>
        <vt:lpwstr>_Toc192513962</vt:lpwstr>
      </vt:variant>
      <vt:variant>
        <vt:i4>1966139</vt:i4>
      </vt:variant>
      <vt:variant>
        <vt:i4>161</vt:i4>
      </vt:variant>
      <vt:variant>
        <vt:i4>0</vt:i4>
      </vt:variant>
      <vt:variant>
        <vt:i4>5</vt:i4>
      </vt:variant>
      <vt:variant>
        <vt:lpwstr/>
      </vt:variant>
      <vt:variant>
        <vt:lpwstr>_Toc192513961</vt:lpwstr>
      </vt:variant>
      <vt:variant>
        <vt:i4>1966139</vt:i4>
      </vt:variant>
      <vt:variant>
        <vt:i4>155</vt:i4>
      </vt:variant>
      <vt:variant>
        <vt:i4>0</vt:i4>
      </vt:variant>
      <vt:variant>
        <vt:i4>5</vt:i4>
      </vt:variant>
      <vt:variant>
        <vt:lpwstr/>
      </vt:variant>
      <vt:variant>
        <vt:lpwstr>_Toc192513960</vt:lpwstr>
      </vt:variant>
      <vt:variant>
        <vt:i4>1900603</vt:i4>
      </vt:variant>
      <vt:variant>
        <vt:i4>149</vt:i4>
      </vt:variant>
      <vt:variant>
        <vt:i4>0</vt:i4>
      </vt:variant>
      <vt:variant>
        <vt:i4>5</vt:i4>
      </vt:variant>
      <vt:variant>
        <vt:lpwstr/>
      </vt:variant>
      <vt:variant>
        <vt:lpwstr>_Toc192513959</vt:lpwstr>
      </vt:variant>
      <vt:variant>
        <vt:i4>1900603</vt:i4>
      </vt:variant>
      <vt:variant>
        <vt:i4>143</vt:i4>
      </vt:variant>
      <vt:variant>
        <vt:i4>0</vt:i4>
      </vt:variant>
      <vt:variant>
        <vt:i4>5</vt:i4>
      </vt:variant>
      <vt:variant>
        <vt:lpwstr/>
      </vt:variant>
      <vt:variant>
        <vt:lpwstr>_Toc192513958</vt:lpwstr>
      </vt:variant>
      <vt:variant>
        <vt:i4>1900603</vt:i4>
      </vt:variant>
      <vt:variant>
        <vt:i4>137</vt:i4>
      </vt:variant>
      <vt:variant>
        <vt:i4>0</vt:i4>
      </vt:variant>
      <vt:variant>
        <vt:i4>5</vt:i4>
      </vt:variant>
      <vt:variant>
        <vt:lpwstr/>
      </vt:variant>
      <vt:variant>
        <vt:lpwstr>_Toc192513957</vt:lpwstr>
      </vt:variant>
      <vt:variant>
        <vt:i4>1900603</vt:i4>
      </vt:variant>
      <vt:variant>
        <vt:i4>131</vt:i4>
      </vt:variant>
      <vt:variant>
        <vt:i4>0</vt:i4>
      </vt:variant>
      <vt:variant>
        <vt:i4>5</vt:i4>
      </vt:variant>
      <vt:variant>
        <vt:lpwstr/>
      </vt:variant>
      <vt:variant>
        <vt:lpwstr>_Toc192513956</vt:lpwstr>
      </vt:variant>
      <vt:variant>
        <vt:i4>1900603</vt:i4>
      </vt:variant>
      <vt:variant>
        <vt:i4>125</vt:i4>
      </vt:variant>
      <vt:variant>
        <vt:i4>0</vt:i4>
      </vt:variant>
      <vt:variant>
        <vt:i4>5</vt:i4>
      </vt:variant>
      <vt:variant>
        <vt:lpwstr/>
      </vt:variant>
      <vt:variant>
        <vt:lpwstr>_Toc192513955</vt:lpwstr>
      </vt:variant>
      <vt:variant>
        <vt:i4>1900603</vt:i4>
      </vt:variant>
      <vt:variant>
        <vt:i4>119</vt:i4>
      </vt:variant>
      <vt:variant>
        <vt:i4>0</vt:i4>
      </vt:variant>
      <vt:variant>
        <vt:i4>5</vt:i4>
      </vt:variant>
      <vt:variant>
        <vt:lpwstr/>
      </vt:variant>
      <vt:variant>
        <vt:lpwstr>_Toc192513954</vt:lpwstr>
      </vt:variant>
      <vt:variant>
        <vt:i4>1900603</vt:i4>
      </vt:variant>
      <vt:variant>
        <vt:i4>113</vt:i4>
      </vt:variant>
      <vt:variant>
        <vt:i4>0</vt:i4>
      </vt:variant>
      <vt:variant>
        <vt:i4>5</vt:i4>
      </vt:variant>
      <vt:variant>
        <vt:lpwstr/>
      </vt:variant>
      <vt:variant>
        <vt:lpwstr>_Toc192513953</vt:lpwstr>
      </vt:variant>
      <vt:variant>
        <vt:i4>1900603</vt:i4>
      </vt:variant>
      <vt:variant>
        <vt:i4>107</vt:i4>
      </vt:variant>
      <vt:variant>
        <vt:i4>0</vt:i4>
      </vt:variant>
      <vt:variant>
        <vt:i4>5</vt:i4>
      </vt:variant>
      <vt:variant>
        <vt:lpwstr/>
      </vt:variant>
      <vt:variant>
        <vt:lpwstr>_Toc192513952</vt:lpwstr>
      </vt:variant>
      <vt:variant>
        <vt:i4>1900603</vt:i4>
      </vt:variant>
      <vt:variant>
        <vt:i4>101</vt:i4>
      </vt:variant>
      <vt:variant>
        <vt:i4>0</vt:i4>
      </vt:variant>
      <vt:variant>
        <vt:i4>5</vt:i4>
      </vt:variant>
      <vt:variant>
        <vt:lpwstr/>
      </vt:variant>
      <vt:variant>
        <vt:lpwstr>_Toc192513951</vt:lpwstr>
      </vt:variant>
      <vt:variant>
        <vt:i4>1900603</vt:i4>
      </vt:variant>
      <vt:variant>
        <vt:i4>95</vt:i4>
      </vt:variant>
      <vt:variant>
        <vt:i4>0</vt:i4>
      </vt:variant>
      <vt:variant>
        <vt:i4>5</vt:i4>
      </vt:variant>
      <vt:variant>
        <vt:lpwstr/>
      </vt:variant>
      <vt:variant>
        <vt:lpwstr>_Toc192513950</vt:lpwstr>
      </vt:variant>
      <vt:variant>
        <vt:i4>1835067</vt:i4>
      </vt:variant>
      <vt:variant>
        <vt:i4>89</vt:i4>
      </vt:variant>
      <vt:variant>
        <vt:i4>0</vt:i4>
      </vt:variant>
      <vt:variant>
        <vt:i4>5</vt:i4>
      </vt:variant>
      <vt:variant>
        <vt:lpwstr/>
      </vt:variant>
      <vt:variant>
        <vt:lpwstr>_Toc192513949</vt:lpwstr>
      </vt:variant>
      <vt:variant>
        <vt:i4>1835067</vt:i4>
      </vt:variant>
      <vt:variant>
        <vt:i4>83</vt:i4>
      </vt:variant>
      <vt:variant>
        <vt:i4>0</vt:i4>
      </vt:variant>
      <vt:variant>
        <vt:i4>5</vt:i4>
      </vt:variant>
      <vt:variant>
        <vt:lpwstr/>
      </vt:variant>
      <vt:variant>
        <vt:lpwstr>_Toc192513948</vt:lpwstr>
      </vt:variant>
      <vt:variant>
        <vt:i4>1835067</vt:i4>
      </vt:variant>
      <vt:variant>
        <vt:i4>77</vt:i4>
      </vt:variant>
      <vt:variant>
        <vt:i4>0</vt:i4>
      </vt:variant>
      <vt:variant>
        <vt:i4>5</vt:i4>
      </vt:variant>
      <vt:variant>
        <vt:lpwstr/>
      </vt:variant>
      <vt:variant>
        <vt:lpwstr>_Toc192513947</vt:lpwstr>
      </vt:variant>
      <vt:variant>
        <vt:i4>1835067</vt:i4>
      </vt:variant>
      <vt:variant>
        <vt:i4>71</vt:i4>
      </vt:variant>
      <vt:variant>
        <vt:i4>0</vt:i4>
      </vt:variant>
      <vt:variant>
        <vt:i4>5</vt:i4>
      </vt:variant>
      <vt:variant>
        <vt:lpwstr/>
      </vt:variant>
      <vt:variant>
        <vt:lpwstr>_Toc192513946</vt:lpwstr>
      </vt:variant>
      <vt:variant>
        <vt:i4>1835067</vt:i4>
      </vt:variant>
      <vt:variant>
        <vt:i4>65</vt:i4>
      </vt:variant>
      <vt:variant>
        <vt:i4>0</vt:i4>
      </vt:variant>
      <vt:variant>
        <vt:i4>5</vt:i4>
      </vt:variant>
      <vt:variant>
        <vt:lpwstr/>
      </vt:variant>
      <vt:variant>
        <vt:lpwstr>_Toc192513945</vt:lpwstr>
      </vt:variant>
      <vt:variant>
        <vt:i4>1835067</vt:i4>
      </vt:variant>
      <vt:variant>
        <vt:i4>59</vt:i4>
      </vt:variant>
      <vt:variant>
        <vt:i4>0</vt:i4>
      </vt:variant>
      <vt:variant>
        <vt:i4>5</vt:i4>
      </vt:variant>
      <vt:variant>
        <vt:lpwstr/>
      </vt:variant>
      <vt:variant>
        <vt:lpwstr>_Toc192513944</vt:lpwstr>
      </vt:variant>
      <vt:variant>
        <vt:i4>1835067</vt:i4>
      </vt:variant>
      <vt:variant>
        <vt:i4>53</vt:i4>
      </vt:variant>
      <vt:variant>
        <vt:i4>0</vt:i4>
      </vt:variant>
      <vt:variant>
        <vt:i4>5</vt:i4>
      </vt:variant>
      <vt:variant>
        <vt:lpwstr/>
      </vt:variant>
      <vt:variant>
        <vt:lpwstr>_Toc192513943</vt:lpwstr>
      </vt:variant>
      <vt:variant>
        <vt:i4>1835067</vt:i4>
      </vt:variant>
      <vt:variant>
        <vt:i4>47</vt:i4>
      </vt:variant>
      <vt:variant>
        <vt:i4>0</vt:i4>
      </vt:variant>
      <vt:variant>
        <vt:i4>5</vt:i4>
      </vt:variant>
      <vt:variant>
        <vt:lpwstr/>
      </vt:variant>
      <vt:variant>
        <vt:lpwstr>_Toc192513942</vt:lpwstr>
      </vt:variant>
      <vt:variant>
        <vt:i4>1835067</vt:i4>
      </vt:variant>
      <vt:variant>
        <vt:i4>41</vt:i4>
      </vt:variant>
      <vt:variant>
        <vt:i4>0</vt:i4>
      </vt:variant>
      <vt:variant>
        <vt:i4>5</vt:i4>
      </vt:variant>
      <vt:variant>
        <vt:lpwstr/>
      </vt:variant>
      <vt:variant>
        <vt:lpwstr>_Toc192513941</vt:lpwstr>
      </vt:variant>
      <vt:variant>
        <vt:i4>1769531</vt:i4>
      </vt:variant>
      <vt:variant>
        <vt:i4>35</vt:i4>
      </vt:variant>
      <vt:variant>
        <vt:i4>0</vt:i4>
      </vt:variant>
      <vt:variant>
        <vt:i4>5</vt:i4>
      </vt:variant>
      <vt:variant>
        <vt:lpwstr/>
      </vt:variant>
      <vt:variant>
        <vt:lpwstr>_Toc192513934</vt:lpwstr>
      </vt:variant>
      <vt:variant>
        <vt:i4>1769531</vt:i4>
      </vt:variant>
      <vt:variant>
        <vt:i4>29</vt:i4>
      </vt:variant>
      <vt:variant>
        <vt:i4>0</vt:i4>
      </vt:variant>
      <vt:variant>
        <vt:i4>5</vt:i4>
      </vt:variant>
      <vt:variant>
        <vt:lpwstr/>
      </vt:variant>
      <vt:variant>
        <vt:lpwstr>_Toc192513933</vt:lpwstr>
      </vt:variant>
      <vt:variant>
        <vt:i4>1769531</vt:i4>
      </vt:variant>
      <vt:variant>
        <vt:i4>23</vt:i4>
      </vt:variant>
      <vt:variant>
        <vt:i4>0</vt:i4>
      </vt:variant>
      <vt:variant>
        <vt:i4>5</vt:i4>
      </vt:variant>
      <vt:variant>
        <vt:lpwstr/>
      </vt:variant>
      <vt:variant>
        <vt:lpwstr>_Toc192513932</vt:lpwstr>
      </vt:variant>
      <vt:variant>
        <vt:i4>1769531</vt:i4>
      </vt:variant>
      <vt:variant>
        <vt:i4>17</vt:i4>
      </vt:variant>
      <vt:variant>
        <vt:i4>0</vt:i4>
      </vt:variant>
      <vt:variant>
        <vt:i4>5</vt:i4>
      </vt:variant>
      <vt:variant>
        <vt:lpwstr/>
      </vt:variant>
      <vt:variant>
        <vt:lpwstr>_Toc192513931</vt:lpwstr>
      </vt:variant>
      <vt:variant>
        <vt:i4>1769531</vt:i4>
      </vt:variant>
      <vt:variant>
        <vt:i4>11</vt:i4>
      </vt:variant>
      <vt:variant>
        <vt:i4>0</vt:i4>
      </vt:variant>
      <vt:variant>
        <vt:i4>5</vt:i4>
      </vt:variant>
      <vt:variant>
        <vt:lpwstr/>
      </vt:variant>
      <vt:variant>
        <vt:lpwstr>_Toc192513930</vt:lpwstr>
      </vt:variant>
      <vt:variant>
        <vt:i4>1703995</vt:i4>
      </vt:variant>
      <vt:variant>
        <vt:i4>5</vt:i4>
      </vt:variant>
      <vt:variant>
        <vt:i4>0</vt:i4>
      </vt:variant>
      <vt:variant>
        <vt:i4>5</vt:i4>
      </vt:variant>
      <vt:variant>
        <vt:lpwstr/>
      </vt:variant>
      <vt:variant>
        <vt:lpwstr>_Toc192513929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Errata</dc:title>
  <dc:subject>Electronic Shelf Label (ESL)</dc:subject>
  <dc:creator>M2C</dc:creator>
  <cp:lastModifiedBy>Eric Chen</cp:lastModifiedBy>
  <cp:revision>2</cp:revision>
  <cp:lastPrinted>2015-05-06T12:38:00Z</cp:lastPrinted>
  <dcterms:created xsi:type="dcterms:W3CDTF">2016-09-20T05:23:00Z</dcterms:created>
  <dcterms:modified xsi:type="dcterms:W3CDTF">2016-09-20T05:23:00Z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23 Mar. 2011</vt:lpwstr>
  </property>
  <property fmtid="{D5CDD505-2E9C-101B-9397-08002B2CF9AE}" pid="3" name="Project Name">
    <vt:lpwstr>Curie</vt:lpwstr>
  </property>
  <property fmtid="{D5CDD505-2E9C-101B-9397-08002B2CF9AE}" pid="4" name="Rev">
    <vt:lpwstr>001</vt:lpwstr>
  </property>
  <property fmtid="{D5CDD505-2E9C-101B-9397-08002B2CF9AE}" pid="5" name="Category">
    <vt:lpwstr>Preliminary v0.1</vt:lpwstr>
  </property>
  <property fmtid="{D5CDD505-2E9C-101B-9397-08002B2CF9AE}" pid="6" name="Title">
    <vt:lpwstr>saradc</vt:lpwstr>
  </property>
</Properties>
</file>